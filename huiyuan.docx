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C523" w14:textId="0648A6A2" w:rsidR="002814CD" w:rsidRPr="00C81F86" w:rsidRDefault="00850AA7" w:rsidP="00F513C3">
      <w:pPr>
        <w:spacing w:line="360" w:lineRule="auto"/>
        <w:rPr>
          <w:rFonts w:ascii="黑体" w:eastAsia="黑体" w:hAnsi="黑体"/>
          <w:sz w:val="24"/>
          <w:szCs w:val="24"/>
          <w:lang w:val="fr-FR"/>
        </w:rPr>
      </w:pPr>
      <w:bookmarkStart w:id="0" w:name="_Hlk81744391"/>
      <w:r w:rsidRPr="00C81F86">
        <w:rPr>
          <w:rFonts w:ascii="黑体" w:eastAsia="黑体" w:hAnsi="黑体" w:hint="eastAsia"/>
          <w:sz w:val="24"/>
          <w:szCs w:val="24"/>
          <w:lang w:val="fr-FR"/>
        </w:rPr>
        <w:t>基于关键词权重的</w:t>
      </w:r>
      <w:r w:rsidR="009623FA">
        <w:rPr>
          <w:rFonts w:ascii="黑体" w:eastAsia="黑体" w:hAnsi="黑体" w:hint="eastAsia"/>
          <w:sz w:val="24"/>
          <w:szCs w:val="24"/>
          <w:lang w:val="fr-FR"/>
        </w:rPr>
        <w:t>文献</w:t>
      </w:r>
      <w:r w:rsidRPr="00C81F86">
        <w:rPr>
          <w:rFonts w:ascii="黑体" w:eastAsia="黑体" w:hAnsi="黑体" w:hint="eastAsia"/>
          <w:sz w:val="24"/>
          <w:szCs w:val="24"/>
          <w:lang w:val="fr-FR"/>
        </w:rPr>
        <w:t>推荐算法</w:t>
      </w:r>
      <w:r w:rsidR="009623FA">
        <w:rPr>
          <w:rFonts w:ascii="黑体" w:eastAsia="黑体" w:hAnsi="黑体" w:hint="eastAsia"/>
          <w:sz w:val="24"/>
          <w:szCs w:val="24"/>
          <w:lang w:val="fr-FR"/>
        </w:rPr>
        <w:t>及模型</w:t>
      </w:r>
      <w:r w:rsidRPr="00C81F86">
        <w:rPr>
          <w:rFonts w:ascii="黑体" w:eastAsia="黑体" w:hAnsi="黑体" w:hint="eastAsia"/>
          <w:sz w:val="24"/>
          <w:szCs w:val="24"/>
          <w:lang w:val="fr-FR"/>
        </w:rPr>
        <w:t>研究</w:t>
      </w:r>
      <w:bookmarkEnd w:id="0"/>
    </w:p>
    <w:p w14:paraId="60BEF839" w14:textId="3E6D9F7F" w:rsidR="0085296D" w:rsidRPr="00F513C3" w:rsidRDefault="0085296D" w:rsidP="00F513C3">
      <w:pPr>
        <w:spacing w:line="360" w:lineRule="auto"/>
        <w:rPr>
          <w:rFonts w:ascii="KaiTi" w:eastAsia="KaiTi" w:hAnsi="KaiTi"/>
          <w:b/>
          <w:bCs/>
          <w:szCs w:val="21"/>
          <w:lang w:val="fr-FR"/>
        </w:rPr>
      </w:pPr>
      <w:r w:rsidRPr="00F513C3">
        <w:rPr>
          <w:rFonts w:ascii="KaiTi" w:eastAsia="KaiTi" w:hAnsi="KaiTi" w:hint="eastAsia"/>
          <w:b/>
          <w:bCs/>
          <w:szCs w:val="21"/>
          <w:lang w:val="fr-FR"/>
        </w:rPr>
        <w:t>汪晓锋</w:t>
      </w:r>
      <w:r w:rsidRPr="00F513C3">
        <w:rPr>
          <w:rFonts w:ascii="KaiTi" w:eastAsia="KaiTi" w:hAnsi="KaiTi" w:hint="eastAsia"/>
          <w:b/>
          <w:bCs/>
          <w:szCs w:val="21"/>
          <w:vertAlign w:val="superscript"/>
          <w:lang w:val="fr-FR"/>
        </w:rPr>
        <w:t>1</w:t>
      </w:r>
      <w:r w:rsidRPr="00F513C3">
        <w:rPr>
          <w:rFonts w:ascii="KaiTi" w:eastAsia="KaiTi" w:hAnsi="KaiTi"/>
          <w:b/>
          <w:bCs/>
          <w:szCs w:val="21"/>
          <w:lang w:val="fr-FR"/>
        </w:rPr>
        <w:t xml:space="preserve"> </w:t>
      </w:r>
      <w:r w:rsidRPr="00F513C3">
        <w:rPr>
          <w:rFonts w:ascii="KaiTi" w:eastAsia="KaiTi" w:hAnsi="KaiTi" w:hint="eastAsia"/>
          <w:b/>
          <w:bCs/>
          <w:szCs w:val="21"/>
          <w:lang w:val="fr-FR"/>
        </w:rPr>
        <w:t>罗逸杰</w:t>
      </w:r>
      <w:r w:rsidRPr="00F513C3">
        <w:rPr>
          <w:rFonts w:ascii="KaiTi" w:eastAsia="KaiTi" w:hAnsi="KaiTi" w:hint="eastAsia"/>
          <w:b/>
          <w:bCs/>
          <w:szCs w:val="21"/>
          <w:vertAlign w:val="superscript"/>
          <w:lang w:val="fr-FR"/>
        </w:rPr>
        <w:t>1</w:t>
      </w:r>
      <w:r w:rsidRPr="00F513C3">
        <w:rPr>
          <w:rFonts w:ascii="KaiTi" w:eastAsia="KaiTi" w:hAnsi="KaiTi"/>
          <w:b/>
          <w:bCs/>
          <w:szCs w:val="21"/>
          <w:lang w:val="fr-FR"/>
        </w:rPr>
        <w:t xml:space="preserve"> </w:t>
      </w:r>
      <w:r w:rsidRPr="00F513C3">
        <w:rPr>
          <w:rFonts w:ascii="KaiTi" w:eastAsia="KaiTi" w:hAnsi="KaiTi" w:hint="eastAsia"/>
          <w:b/>
          <w:bCs/>
          <w:szCs w:val="21"/>
          <w:lang w:val="fr-FR"/>
        </w:rPr>
        <w:t>容天泽</w:t>
      </w:r>
      <w:r w:rsidRPr="00F513C3">
        <w:rPr>
          <w:rFonts w:ascii="KaiTi" w:eastAsia="KaiTi" w:hAnsi="KaiTi" w:hint="eastAsia"/>
          <w:b/>
          <w:bCs/>
          <w:szCs w:val="21"/>
          <w:vertAlign w:val="superscript"/>
          <w:lang w:val="fr-FR"/>
        </w:rPr>
        <w:t>1</w:t>
      </w:r>
      <w:r w:rsidRPr="00F513C3">
        <w:rPr>
          <w:rFonts w:ascii="KaiTi" w:eastAsia="KaiTi" w:hAnsi="KaiTi" w:hint="eastAsia"/>
          <w:b/>
          <w:bCs/>
          <w:szCs w:val="21"/>
          <w:lang w:val="fr-FR"/>
        </w:rPr>
        <w:t>（1</w:t>
      </w:r>
      <w:r w:rsidRPr="00F513C3">
        <w:rPr>
          <w:rFonts w:ascii="KaiTi" w:eastAsia="KaiTi" w:hAnsi="KaiTi"/>
          <w:b/>
          <w:bCs/>
          <w:szCs w:val="21"/>
          <w:lang w:val="fr-FR"/>
        </w:rPr>
        <w:t xml:space="preserve"> </w:t>
      </w:r>
      <w:r w:rsidRPr="00F513C3">
        <w:rPr>
          <w:rFonts w:ascii="KaiTi" w:eastAsia="KaiTi" w:hAnsi="KaiTi" w:hint="eastAsia"/>
          <w:b/>
          <w:bCs/>
          <w:szCs w:val="21"/>
          <w:lang w:val="fr-FR"/>
        </w:rPr>
        <w:t>上海交通大学）</w:t>
      </w:r>
    </w:p>
    <w:p w14:paraId="30C13512" w14:textId="39E70914" w:rsidR="00851752" w:rsidRPr="00C81F86" w:rsidRDefault="0004352B" w:rsidP="00842341">
      <w:pPr>
        <w:spacing w:line="360" w:lineRule="auto"/>
        <w:rPr>
          <w:rFonts w:ascii="KaiTi" w:eastAsia="KaiTi" w:hAnsi="KaiTi"/>
          <w:szCs w:val="21"/>
          <w:lang w:val="fr-FR"/>
        </w:rPr>
      </w:pPr>
      <w:r w:rsidRPr="00C81F86">
        <w:rPr>
          <w:rFonts w:ascii="KaiTi" w:eastAsia="KaiTi" w:hAnsi="KaiTi" w:hint="eastAsia"/>
          <w:szCs w:val="21"/>
          <w:lang w:val="fr-FR"/>
        </w:rPr>
        <w:t>摘要：</w:t>
      </w:r>
      <w:r w:rsidR="00276DD8" w:rsidRPr="00C81F86">
        <w:rPr>
          <w:rFonts w:ascii="KaiTi" w:eastAsia="KaiTi" w:hAnsi="KaiTi" w:hint="eastAsia"/>
          <w:szCs w:val="21"/>
          <w:lang w:val="fr-FR"/>
        </w:rPr>
        <w:t>随着</w:t>
      </w:r>
      <w:r w:rsidR="00375355" w:rsidRPr="00C81F86">
        <w:rPr>
          <w:rFonts w:ascii="KaiTi" w:eastAsia="KaiTi" w:hAnsi="KaiTi" w:hint="eastAsia"/>
          <w:szCs w:val="21"/>
          <w:lang w:val="fr-FR"/>
        </w:rPr>
        <w:t>互联网技术的发展，各学科邻域的不断推进，</w:t>
      </w:r>
      <w:r w:rsidR="00F15EA6" w:rsidRPr="00C81F86">
        <w:rPr>
          <w:rFonts w:ascii="KaiTi" w:eastAsia="KaiTi" w:hAnsi="KaiTi" w:hint="eastAsia"/>
          <w:szCs w:val="21"/>
          <w:lang w:val="fr-FR"/>
        </w:rPr>
        <w:t>学术</w:t>
      </w:r>
      <w:r w:rsidR="005B5EAF" w:rsidRPr="00C81F86">
        <w:rPr>
          <w:rFonts w:ascii="KaiTi" w:eastAsia="KaiTi" w:hAnsi="KaiTi" w:hint="eastAsia"/>
          <w:szCs w:val="21"/>
          <w:lang w:val="fr-FR"/>
        </w:rPr>
        <w:t>科研资源</w:t>
      </w:r>
      <w:r w:rsidR="00F15EA6" w:rsidRPr="00C81F86">
        <w:rPr>
          <w:rFonts w:ascii="KaiTi" w:eastAsia="KaiTi" w:hAnsi="KaiTi" w:hint="eastAsia"/>
          <w:szCs w:val="21"/>
          <w:lang w:val="fr-FR"/>
        </w:rPr>
        <w:t>呈现出爆炸性增长</w:t>
      </w:r>
      <w:r w:rsidR="00276DD8" w:rsidRPr="00C81F86">
        <w:rPr>
          <w:rFonts w:ascii="KaiTi" w:eastAsia="KaiTi" w:hAnsi="KaiTi" w:hint="eastAsia"/>
          <w:szCs w:val="21"/>
          <w:lang w:val="fr-FR"/>
        </w:rPr>
        <w:t>，</w:t>
      </w:r>
      <w:r w:rsidR="006977CF" w:rsidRPr="00C81F86">
        <w:rPr>
          <w:rFonts w:ascii="KaiTi" w:eastAsia="KaiTi" w:hAnsi="KaiTi" w:hint="eastAsia"/>
          <w:szCs w:val="21"/>
          <w:lang w:val="fr-FR"/>
        </w:rPr>
        <w:t>信息过载问题越来越凸显</w:t>
      </w:r>
      <w:r w:rsidR="00F15EA6" w:rsidRPr="00C81F86">
        <w:rPr>
          <w:rFonts w:ascii="KaiTi" w:eastAsia="KaiTi" w:hAnsi="KaiTi" w:hint="eastAsia"/>
          <w:szCs w:val="21"/>
          <w:lang w:val="fr-FR"/>
        </w:rPr>
        <w:t>。</w:t>
      </w:r>
      <w:r w:rsidR="00D237E3" w:rsidRPr="00C81F86">
        <w:rPr>
          <w:rFonts w:ascii="KaiTi" w:eastAsia="KaiTi" w:hAnsi="KaiTi" w:hint="eastAsia"/>
          <w:szCs w:val="21"/>
          <w:lang w:val="fr-FR"/>
        </w:rPr>
        <w:t>如何</w:t>
      </w:r>
      <w:r w:rsidR="00D2003F" w:rsidRPr="00C81F86">
        <w:rPr>
          <w:rFonts w:ascii="KaiTi" w:eastAsia="KaiTi" w:hAnsi="KaiTi" w:hint="eastAsia"/>
          <w:szCs w:val="21"/>
          <w:lang w:val="fr-FR"/>
        </w:rPr>
        <w:t>快速</w:t>
      </w:r>
      <w:r w:rsidR="00D237E3" w:rsidRPr="00C81F86">
        <w:rPr>
          <w:rFonts w:ascii="KaiTi" w:eastAsia="KaiTi" w:hAnsi="KaiTi" w:hint="eastAsia"/>
          <w:szCs w:val="21"/>
          <w:lang w:val="fr-FR"/>
        </w:rPr>
        <w:t>从</w:t>
      </w:r>
      <w:r w:rsidR="006214B1" w:rsidRPr="00C81F86">
        <w:rPr>
          <w:rFonts w:ascii="KaiTi" w:eastAsia="KaiTi" w:hAnsi="KaiTi" w:hint="eastAsia"/>
          <w:szCs w:val="21"/>
          <w:lang w:val="fr-FR"/>
        </w:rPr>
        <w:t>众多</w:t>
      </w:r>
      <w:r w:rsidR="00D2003F" w:rsidRPr="00C81F86">
        <w:rPr>
          <w:rFonts w:ascii="KaiTi" w:eastAsia="KaiTi" w:hAnsi="KaiTi" w:hint="eastAsia"/>
          <w:szCs w:val="21"/>
          <w:lang w:val="fr-FR"/>
        </w:rPr>
        <w:t>各类</w:t>
      </w:r>
      <w:r w:rsidR="00D237E3" w:rsidRPr="00C81F86">
        <w:rPr>
          <w:rFonts w:ascii="KaiTi" w:eastAsia="KaiTi" w:hAnsi="KaiTi" w:hint="eastAsia"/>
          <w:szCs w:val="21"/>
          <w:lang w:val="fr-FR"/>
        </w:rPr>
        <w:t>文献资料中找出</w:t>
      </w:r>
      <w:r w:rsidR="00D2003F" w:rsidRPr="00C81F86">
        <w:rPr>
          <w:rFonts w:ascii="KaiTi" w:eastAsia="KaiTi" w:hAnsi="KaiTi" w:hint="eastAsia"/>
          <w:szCs w:val="21"/>
          <w:lang w:val="fr-FR"/>
        </w:rPr>
        <w:t>最适合自己的部分成为了</w:t>
      </w:r>
      <w:r w:rsidR="00123026" w:rsidRPr="00C81F86">
        <w:rPr>
          <w:rFonts w:ascii="KaiTi" w:eastAsia="KaiTi" w:hAnsi="KaiTi" w:hint="eastAsia"/>
          <w:szCs w:val="21"/>
          <w:lang w:val="fr-FR"/>
        </w:rPr>
        <w:t>急需解决的难题。而基于</w:t>
      </w:r>
      <w:r w:rsidR="00D622C5" w:rsidRPr="00C81F86">
        <w:rPr>
          <w:rFonts w:ascii="KaiTi" w:eastAsia="KaiTi" w:hAnsi="KaiTi" w:hint="eastAsia"/>
          <w:szCs w:val="21"/>
          <w:lang w:val="fr-FR"/>
        </w:rPr>
        <w:t>用户数据的个性化推荐系统可以提供一个很好的解决方案</w:t>
      </w:r>
      <w:r w:rsidR="00DD124E" w:rsidRPr="00C81F86">
        <w:rPr>
          <w:rFonts w:ascii="KaiTi" w:eastAsia="KaiTi" w:hAnsi="KaiTi" w:hint="eastAsia"/>
          <w:szCs w:val="21"/>
          <w:lang w:val="fr-FR"/>
        </w:rPr>
        <w:t xml:space="preserve">。 </w:t>
      </w:r>
    </w:p>
    <w:p w14:paraId="05A1BC95" w14:textId="3BBB4576" w:rsidR="009B3A49" w:rsidRPr="00C81F86" w:rsidRDefault="0029430B" w:rsidP="00F513C3">
      <w:pPr>
        <w:spacing w:line="360" w:lineRule="auto"/>
        <w:ind w:firstLineChars="200" w:firstLine="420"/>
        <w:rPr>
          <w:rFonts w:ascii="KaiTi" w:eastAsia="KaiTi" w:hAnsi="KaiTi"/>
          <w:szCs w:val="21"/>
          <w:lang w:val="fr-FR"/>
        </w:rPr>
      </w:pPr>
      <w:r w:rsidRPr="00C81F86">
        <w:rPr>
          <w:rFonts w:ascii="KaiTi" w:eastAsia="KaiTi" w:hAnsi="KaiTi" w:hint="eastAsia"/>
          <w:szCs w:val="21"/>
          <w:lang w:val="fr-FR"/>
        </w:rPr>
        <w:t>传统的基于内容的推荐算法</w:t>
      </w:r>
      <w:r w:rsidR="00822CB1" w:rsidRPr="00C81F86">
        <w:rPr>
          <w:rFonts w:ascii="KaiTi" w:eastAsia="KaiTi" w:hAnsi="KaiTi" w:hint="eastAsia"/>
          <w:szCs w:val="21"/>
          <w:lang w:val="fr-FR"/>
        </w:rPr>
        <w:t>在内容特征提取上都</w:t>
      </w:r>
      <w:r w:rsidR="00B42723" w:rsidRPr="00C81F86">
        <w:rPr>
          <w:rFonts w:ascii="KaiTi" w:eastAsia="KaiTi" w:hAnsi="KaiTi" w:hint="eastAsia"/>
          <w:szCs w:val="21"/>
          <w:lang w:val="fr-FR"/>
        </w:rPr>
        <w:t>很困难，而</w:t>
      </w:r>
      <w:r w:rsidR="004A06E1" w:rsidRPr="00C81F86">
        <w:rPr>
          <w:rFonts w:ascii="KaiTi" w:eastAsia="KaiTi" w:hAnsi="KaiTi" w:hint="eastAsia"/>
          <w:szCs w:val="21"/>
          <w:lang w:val="fr-FR"/>
        </w:rPr>
        <w:t>大部分的文献都已经</w:t>
      </w:r>
      <w:r w:rsidR="000569EE" w:rsidRPr="00C81F86">
        <w:rPr>
          <w:rFonts w:ascii="KaiTi" w:eastAsia="KaiTi" w:hAnsi="KaiTi" w:hint="eastAsia"/>
          <w:szCs w:val="21"/>
          <w:lang w:val="fr-FR"/>
        </w:rPr>
        <w:t>附带关键词，</w:t>
      </w:r>
      <w:r w:rsidR="00524591" w:rsidRPr="00C81F86">
        <w:rPr>
          <w:rFonts w:ascii="KaiTi" w:eastAsia="KaiTi" w:hAnsi="KaiTi" w:hint="eastAsia"/>
          <w:szCs w:val="21"/>
          <w:lang w:val="fr-FR"/>
        </w:rPr>
        <w:t>论文</w:t>
      </w:r>
      <w:r w:rsidR="004618DE" w:rsidRPr="00C81F86">
        <w:rPr>
          <w:rFonts w:ascii="KaiTi" w:eastAsia="KaiTi" w:hAnsi="KaiTi" w:hint="eastAsia"/>
          <w:szCs w:val="21"/>
          <w:lang w:val="fr-FR"/>
        </w:rPr>
        <w:t>提出一种基于关键词权重的推荐算法，</w:t>
      </w:r>
      <w:r w:rsidR="0079182B">
        <w:rPr>
          <w:rFonts w:ascii="KaiTi" w:eastAsia="KaiTi" w:hAnsi="KaiTi" w:hint="eastAsia"/>
          <w:szCs w:val="21"/>
          <w:lang w:val="fr-FR"/>
        </w:rPr>
        <w:t>利用基于机器学习的</w:t>
      </w:r>
      <w:r w:rsidR="009829FC">
        <w:rPr>
          <w:rFonts w:ascii="KaiTi" w:eastAsia="KaiTi" w:hAnsi="KaiTi" w:hint="eastAsia"/>
          <w:szCs w:val="21"/>
          <w:lang w:val="fr-FR"/>
        </w:rPr>
        <w:t>关键词提取</w:t>
      </w:r>
      <w:r w:rsidR="0079182B">
        <w:rPr>
          <w:rFonts w:ascii="KaiTi" w:eastAsia="KaiTi" w:hAnsi="KaiTi" w:hint="eastAsia"/>
          <w:szCs w:val="21"/>
          <w:lang w:val="fr-FR"/>
        </w:rPr>
        <w:t>模型完善文献的关键词，然后</w:t>
      </w:r>
      <w:r w:rsidR="00A668E5" w:rsidRPr="00C81F86">
        <w:rPr>
          <w:rFonts w:ascii="KaiTi" w:eastAsia="KaiTi" w:hAnsi="KaiTi" w:hint="eastAsia"/>
          <w:szCs w:val="21"/>
          <w:lang w:val="fr-FR"/>
        </w:rPr>
        <w:t>直接</w:t>
      </w:r>
      <w:r w:rsidR="00524591" w:rsidRPr="00C81F86">
        <w:rPr>
          <w:rFonts w:ascii="KaiTi" w:eastAsia="KaiTi" w:hAnsi="KaiTi" w:hint="eastAsia"/>
          <w:szCs w:val="21"/>
          <w:lang w:val="fr-FR"/>
        </w:rPr>
        <w:t>利用</w:t>
      </w:r>
      <w:r w:rsidR="00D503BA" w:rsidRPr="00C81F86">
        <w:rPr>
          <w:rFonts w:ascii="KaiTi" w:eastAsia="KaiTi" w:hAnsi="KaiTi" w:hint="eastAsia"/>
          <w:szCs w:val="21"/>
          <w:lang w:val="fr-FR"/>
        </w:rPr>
        <w:t>关键词</w:t>
      </w:r>
      <w:r w:rsidR="009D008E" w:rsidRPr="00C81F86">
        <w:rPr>
          <w:rFonts w:ascii="KaiTi" w:eastAsia="KaiTi" w:hAnsi="KaiTi" w:hint="eastAsia"/>
          <w:szCs w:val="21"/>
          <w:lang w:val="fr-FR"/>
        </w:rPr>
        <w:t>作为文献的内容信息</w:t>
      </w:r>
      <w:r w:rsidR="00A85D51" w:rsidRPr="00C81F86">
        <w:rPr>
          <w:rFonts w:ascii="KaiTi" w:eastAsia="KaiTi" w:hAnsi="KaiTi" w:hint="eastAsia"/>
          <w:szCs w:val="21"/>
          <w:lang w:val="fr-FR"/>
        </w:rPr>
        <w:t>，</w:t>
      </w:r>
      <w:r w:rsidR="00921952" w:rsidRPr="00C81F86">
        <w:rPr>
          <w:rFonts w:ascii="KaiTi" w:eastAsia="KaiTi" w:hAnsi="KaiTi" w:hint="eastAsia"/>
          <w:szCs w:val="21"/>
          <w:lang w:val="fr-FR"/>
        </w:rPr>
        <w:t>对用户的浏览和下载纪录</w:t>
      </w:r>
      <w:r w:rsidR="007223AB" w:rsidRPr="00C81F86">
        <w:rPr>
          <w:rFonts w:ascii="KaiTi" w:eastAsia="KaiTi" w:hAnsi="KaiTi" w:hint="eastAsia"/>
          <w:szCs w:val="21"/>
          <w:lang w:val="fr-FR"/>
        </w:rPr>
        <w:t>进行</w:t>
      </w:r>
      <w:r w:rsidR="00921952" w:rsidRPr="00C81F86">
        <w:rPr>
          <w:rFonts w:ascii="KaiTi" w:eastAsia="KaiTi" w:hAnsi="KaiTi" w:hint="eastAsia"/>
          <w:szCs w:val="21"/>
          <w:lang w:val="fr-FR"/>
        </w:rPr>
        <w:t>建模</w:t>
      </w:r>
      <w:r w:rsidR="007223AB" w:rsidRPr="00C81F86">
        <w:rPr>
          <w:rFonts w:ascii="KaiTi" w:eastAsia="KaiTi" w:hAnsi="KaiTi" w:hint="eastAsia"/>
          <w:szCs w:val="21"/>
          <w:lang w:val="fr-FR"/>
        </w:rPr>
        <w:t>，</w:t>
      </w:r>
      <w:r w:rsidR="00E94845" w:rsidRPr="00C81F86">
        <w:rPr>
          <w:rFonts w:ascii="KaiTi" w:eastAsia="KaiTi" w:hAnsi="KaiTi" w:hint="eastAsia"/>
          <w:szCs w:val="21"/>
          <w:lang w:val="fr-FR"/>
        </w:rPr>
        <w:t>由关键词出现频次</w:t>
      </w:r>
      <w:r w:rsidR="0079182B">
        <w:rPr>
          <w:rFonts w:ascii="KaiTi" w:eastAsia="KaiTi" w:hAnsi="KaiTi" w:hint="eastAsia"/>
          <w:szCs w:val="21"/>
          <w:lang w:val="fr-FR"/>
        </w:rPr>
        <w:t>和</w:t>
      </w:r>
      <w:r w:rsidR="00E94845" w:rsidRPr="00C81F86">
        <w:rPr>
          <w:rFonts w:ascii="KaiTi" w:eastAsia="KaiTi" w:hAnsi="KaiTi" w:hint="eastAsia"/>
          <w:szCs w:val="21"/>
          <w:lang w:val="fr-FR"/>
        </w:rPr>
        <w:t>时间顺序</w:t>
      </w:r>
      <w:r w:rsidR="0079182B">
        <w:rPr>
          <w:rFonts w:ascii="KaiTi" w:eastAsia="KaiTi" w:hAnsi="KaiTi" w:hint="eastAsia"/>
          <w:szCs w:val="21"/>
          <w:lang w:val="fr-FR"/>
        </w:rPr>
        <w:t>以及数据库中关键词的相关信息</w:t>
      </w:r>
      <w:r w:rsidR="00E94845" w:rsidRPr="00C81F86">
        <w:rPr>
          <w:rFonts w:ascii="KaiTi" w:eastAsia="KaiTi" w:hAnsi="KaiTi" w:hint="eastAsia"/>
          <w:szCs w:val="21"/>
          <w:lang w:val="fr-FR"/>
        </w:rPr>
        <w:t>得到用户关键词权重，</w:t>
      </w:r>
      <w:r w:rsidR="004E17E0" w:rsidRPr="00C81F86">
        <w:rPr>
          <w:rFonts w:ascii="KaiTi" w:eastAsia="KaiTi" w:hAnsi="KaiTi" w:hint="eastAsia"/>
          <w:szCs w:val="21"/>
          <w:lang w:val="fr-FR"/>
        </w:rPr>
        <w:t>构建</w:t>
      </w:r>
      <w:r w:rsidR="0038536E" w:rsidRPr="00C81F86">
        <w:rPr>
          <w:rFonts w:ascii="KaiTi" w:eastAsia="KaiTi" w:hAnsi="KaiTi" w:hint="eastAsia"/>
          <w:szCs w:val="21"/>
          <w:lang w:val="fr-FR"/>
        </w:rPr>
        <w:t>关键词向量，</w:t>
      </w:r>
      <w:r w:rsidR="00E94845" w:rsidRPr="00C81F86">
        <w:rPr>
          <w:rFonts w:ascii="KaiTi" w:eastAsia="KaiTi" w:hAnsi="KaiTi" w:hint="eastAsia"/>
          <w:szCs w:val="21"/>
          <w:lang w:val="fr-FR"/>
        </w:rPr>
        <w:t>推断出用户的兴趣偏好，</w:t>
      </w:r>
      <w:r w:rsidR="0079182B">
        <w:rPr>
          <w:rFonts w:ascii="KaiTi" w:eastAsia="KaiTi" w:hAnsi="KaiTi" w:hint="eastAsia"/>
          <w:szCs w:val="21"/>
          <w:lang w:val="fr-FR"/>
        </w:rPr>
        <w:t>以此</w:t>
      </w:r>
      <w:r w:rsidR="00D82369" w:rsidRPr="00C81F86">
        <w:rPr>
          <w:rFonts w:ascii="KaiTi" w:eastAsia="KaiTi" w:hAnsi="KaiTi" w:hint="eastAsia"/>
          <w:szCs w:val="21"/>
          <w:lang w:val="fr-FR"/>
        </w:rPr>
        <w:t>对相关文献进行打分，</w:t>
      </w:r>
      <w:r w:rsidR="0038536E" w:rsidRPr="00C81F86">
        <w:rPr>
          <w:rFonts w:ascii="KaiTi" w:eastAsia="KaiTi" w:hAnsi="KaiTi" w:hint="eastAsia"/>
          <w:szCs w:val="21"/>
          <w:lang w:val="fr-FR"/>
        </w:rPr>
        <w:t>找到</w:t>
      </w:r>
      <w:r w:rsidR="006C3816" w:rsidRPr="00C81F86">
        <w:rPr>
          <w:rFonts w:ascii="KaiTi" w:eastAsia="KaiTi" w:hAnsi="KaiTi" w:hint="eastAsia"/>
          <w:szCs w:val="21"/>
          <w:lang w:val="fr-FR"/>
        </w:rPr>
        <w:t>关键词</w:t>
      </w:r>
      <w:r w:rsidR="0038536E" w:rsidRPr="00C81F86">
        <w:rPr>
          <w:rFonts w:ascii="KaiTi" w:eastAsia="KaiTi" w:hAnsi="KaiTi" w:hint="eastAsia"/>
          <w:szCs w:val="21"/>
          <w:lang w:val="fr-FR"/>
        </w:rPr>
        <w:t>信息最为匹配的文献</w:t>
      </w:r>
      <w:r w:rsidR="00545577" w:rsidRPr="00C81F86">
        <w:rPr>
          <w:rFonts w:ascii="KaiTi" w:eastAsia="KaiTi" w:hAnsi="KaiTi" w:hint="eastAsia"/>
          <w:szCs w:val="21"/>
          <w:lang w:val="fr-FR"/>
        </w:rPr>
        <w:t>推荐给用户。</w:t>
      </w:r>
      <w:r w:rsidR="00E22AE5">
        <w:rPr>
          <w:rFonts w:ascii="KaiTi" w:eastAsia="KaiTi" w:hAnsi="KaiTi" w:hint="eastAsia"/>
          <w:szCs w:val="21"/>
          <w:lang w:val="fr-FR"/>
        </w:rPr>
        <w:t>通过实验发现，基于关键词权重的推荐系统在文献推荐上效果显著。</w:t>
      </w:r>
    </w:p>
    <w:p w14:paraId="46A6B59C" w14:textId="742E1A79" w:rsidR="0004352B" w:rsidRPr="00C81F86" w:rsidRDefault="0004352B" w:rsidP="00F513C3">
      <w:pPr>
        <w:spacing w:line="360" w:lineRule="auto"/>
        <w:rPr>
          <w:rFonts w:ascii="KaiTi" w:eastAsia="KaiTi" w:hAnsi="KaiTi"/>
          <w:szCs w:val="21"/>
          <w:lang w:val="fr-FR"/>
        </w:rPr>
      </w:pPr>
      <w:r w:rsidRPr="00C81F86">
        <w:rPr>
          <w:rFonts w:ascii="KaiTi" w:eastAsia="KaiTi" w:hAnsi="KaiTi" w:hint="eastAsia"/>
          <w:szCs w:val="21"/>
          <w:lang w:val="fr-FR"/>
        </w:rPr>
        <w:t>关键词：</w:t>
      </w:r>
      <w:r w:rsidR="001902C9" w:rsidRPr="00C81F86">
        <w:rPr>
          <w:rFonts w:ascii="KaiTi" w:eastAsia="KaiTi" w:hAnsi="KaiTi" w:hint="eastAsia"/>
          <w:szCs w:val="21"/>
          <w:lang w:val="fr-FR"/>
        </w:rPr>
        <w:t>推荐系统</w:t>
      </w:r>
      <w:r w:rsidR="00351907">
        <w:rPr>
          <w:rFonts w:ascii="KaiTi" w:eastAsia="KaiTi" w:hAnsi="KaiTi" w:hint="eastAsia"/>
          <w:szCs w:val="21"/>
          <w:lang w:val="fr-FR"/>
        </w:rPr>
        <w:t xml:space="preserve"> </w:t>
      </w:r>
      <w:r w:rsidR="00F13D10" w:rsidRPr="00C81F86">
        <w:rPr>
          <w:rFonts w:ascii="KaiTi" w:eastAsia="KaiTi" w:hAnsi="KaiTi" w:hint="eastAsia"/>
          <w:szCs w:val="21"/>
          <w:lang w:val="fr-FR"/>
        </w:rPr>
        <w:t>关键词</w:t>
      </w:r>
      <w:r w:rsidR="0079182B">
        <w:rPr>
          <w:rFonts w:ascii="KaiTi" w:eastAsia="KaiTi" w:hAnsi="KaiTi" w:hint="eastAsia"/>
          <w:szCs w:val="21"/>
          <w:lang w:val="fr-FR"/>
        </w:rPr>
        <w:t>提取</w:t>
      </w:r>
      <w:r w:rsidR="00060F47" w:rsidRPr="00C81F86">
        <w:rPr>
          <w:rFonts w:ascii="KaiTi" w:eastAsia="KaiTi" w:hAnsi="KaiTi" w:hint="eastAsia"/>
          <w:szCs w:val="21"/>
          <w:lang w:val="fr-FR"/>
        </w:rPr>
        <w:t xml:space="preserve"> </w:t>
      </w:r>
      <w:r w:rsidR="00351907">
        <w:rPr>
          <w:rFonts w:ascii="KaiTi" w:eastAsia="KaiTi" w:hAnsi="KaiTi" w:hint="eastAsia"/>
          <w:szCs w:val="21"/>
          <w:lang w:val="fr-FR"/>
        </w:rPr>
        <w:t>相似度测量 关键词权重</w:t>
      </w:r>
    </w:p>
    <w:p w14:paraId="0284E712" w14:textId="7CB6AA19" w:rsidR="000D1F8F" w:rsidRPr="002B2478" w:rsidRDefault="00005FD2" w:rsidP="00F513C3">
      <w:pPr>
        <w:spacing w:line="360" w:lineRule="auto"/>
        <w:rPr>
          <w:rFonts w:ascii="Times New Roman" w:eastAsia="KaiTi" w:hAnsi="Times New Roman" w:cs="Times New Roman"/>
          <w:b/>
          <w:bCs/>
          <w:sz w:val="24"/>
          <w:szCs w:val="24"/>
        </w:rPr>
      </w:pPr>
      <w:r w:rsidRPr="002B2478">
        <w:rPr>
          <w:rFonts w:ascii="Times New Roman" w:eastAsia="KaiTi" w:hAnsi="Times New Roman" w:cs="Times New Roman"/>
          <w:b/>
          <w:bCs/>
          <w:sz w:val="24"/>
          <w:szCs w:val="24"/>
        </w:rPr>
        <w:t>Research on the Modeling and Related Algorithms of Keyword-Weight Rating Based</w:t>
      </w:r>
      <w:r w:rsidR="007E73DF" w:rsidRPr="002B2478">
        <w:rPr>
          <w:rFonts w:ascii="Times New Roman" w:eastAsia="KaiTi" w:hAnsi="Times New Roman" w:cs="Times New Roman"/>
          <w:b/>
          <w:bCs/>
          <w:sz w:val="24"/>
          <w:szCs w:val="24"/>
        </w:rPr>
        <w:t xml:space="preserve"> Literature</w:t>
      </w:r>
      <w:r w:rsidRPr="002B2478">
        <w:rPr>
          <w:rFonts w:ascii="Times New Roman" w:eastAsia="KaiTi" w:hAnsi="Times New Roman" w:cs="Times New Roman"/>
          <w:b/>
          <w:bCs/>
          <w:sz w:val="24"/>
          <w:szCs w:val="24"/>
        </w:rPr>
        <w:t xml:space="preserve"> Recommendation System</w:t>
      </w:r>
    </w:p>
    <w:p w14:paraId="11F3F0BF" w14:textId="5BCB2E23" w:rsidR="00C81F86" w:rsidRPr="00C81F86" w:rsidRDefault="00A80ADC" w:rsidP="00F513C3">
      <w:pPr>
        <w:spacing w:line="360" w:lineRule="auto"/>
        <w:rPr>
          <w:rFonts w:ascii="Times New Roman" w:eastAsia="KaiTi" w:hAnsi="Times New Roman" w:cs="Times New Roman"/>
          <w:szCs w:val="21"/>
        </w:rPr>
      </w:pPr>
      <w:r w:rsidRPr="00A80ADC">
        <w:rPr>
          <w:rFonts w:ascii="Times New Roman" w:eastAsia="KaiTi" w:hAnsi="Times New Roman" w:cs="Times New Roman"/>
          <w:szCs w:val="21"/>
        </w:rPr>
        <w:t>Abstract</w:t>
      </w:r>
      <w:r w:rsidRPr="00C81F86">
        <w:rPr>
          <w:rFonts w:ascii="Calibri" w:eastAsia="KaiTi" w:hAnsi="Calibri" w:cs="Calibri"/>
          <w:szCs w:val="21"/>
        </w:rPr>
        <w:t>:</w:t>
      </w:r>
      <w:r w:rsidR="00C81F86" w:rsidRPr="00C81F86">
        <w:t xml:space="preserve"> </w:t>
      </w:r>
      <w:r w:rsidR="00C81F86" w:rsidRPr="00C81F86">
        <w:rPr>
          <w:rFonts w:ascii="Times New Roman" w:eastAsia="KaiTi" w:hAnsi="Times New Roman" w:cs="Times New Roman"/>
          <w:szCs w:val="21"/>
        </w:rPr>
        <w:t>With the development of Internet technology and the continuous advancement of various disciplines, academic and scientific research resources show an explosive growth, and the problem of information overload is becoming more and more prominent. How to quickly find the most suitable one from numerous documents has become an urgent problem to be solved.  In modern time, the personalized recommendation system based on user data appears to be a good solution.</w:t>
      </w:r>
    </w:p>
    <w:p w14:paraId="76363A8F" w14:textId="7154A074" w:rsidR="000853FD" w:rsidRPr="00C81F86" w:rsidRDefault="00C81F86" w:rsidP="00005FD2">
      <w:pPr>
        <w:spacing w:line="360" w:lineRule="auto"/>
        <w:ind w:firstLine="420"/>
        <w:rPr>
          <w:rFonts w:ascii="Times New Roman" w:eastAsia="KaiTi" w:hAnsi="Times New Roman" w:cs="Times New Roman"/>
          <w:szCs w:val="21"/>
        </w:rPr>
      </w:pPr>
      <w:r w:rsidRPr="00C81F86">
        <w:rPr>
          <w:rFonts w:ascii="Times New Roman" w:eastAsia="KaiTi" w:hAnsi="Times New Roman" w:cs="Times New Roman"/>
          <w:szCs w:val="21"/>
        </w:rPr>
        <w:t>The</w:t>
      </w:r>
      <w:r w:rsidR="00005FD2">
        <w:rPr>
          <w:rFonts w:ascii="Times New Roman" w:eastAsia="KaiTi" w:hAnsi="Times New Roman" w:cs="Times New Roman"/>
          <w:szCs w:val="21"/>
        </w:rPr>
        <w:t xml:space="preserve"> </w:t>
      </w:r>
      <w:r w:rsidRPr="00C81F86">
        <w:rPr>
          <w:rFonts w:ascii="Times New Roman" w:eastAsia="KaiTi" w:hAnsi="Times New Roman" w:cs="Times New Roman"/>
          <w:szCs w:val="21"/>
        </w:rPr>
        <w:t>traditional content-based recommendation algorithms are difficult to extract content features. Since most of the documents have their keywords attached, our paper proposes a recommendation algorithm based on keyword weight, which directly uses keywords as the content information to model users' browsing and downloading records. The user's keyword weight is obtained from the keyword's frequency of occurrence and its time sequence, base</w:t>
      </w:r>
      <w:r w:rsidR="0002418A">
        <w:rPr>
          <w:rFonts w:ascii="Times New Roman" w:eastAsia="KaiTi" w:hAnsi="Times New Roman" w:cs="Times New Roman"/>
          <w:szCs w:val="21"/>
        </w:rPr>
        <w:t>d</w:t>
      </w:r>
      <w:r w:rsidRPr="00C81F86">
        <w:rPr>
          <w:rFonts w:ascii="Times New Roman" w:eastAsia="KaiTi" w:hAnsi="Times New Roman" w:cs="Times New Roman"/>
          <w:szCs w:val="21"/>
        </w:rPr>
        <w:t xml:space="preserve"> on which the keyword vector is constructed to infer the users' preference. Meanwhile, the algorithm will score the relevant documents according to the similarity between the keywords and recommends the users with the one that have the best-matched keywords.</w:t>
      </w:r>
      <w:r w:rsidR="00E22AE5">
        <w:rPr>
          <w:rFonts w:ascii="Times New Roman" w:eastAsia="KaiTi" w:hAnsi="Times New Roman" w:cs="Times New Roman"/>
          <w:szCs w:val="21"/>
        </w:rPr>
        <w:t xml:space="preserve"> The </w:t>
      </w:r>
      <w:r w:rsidR="00E22AE5" w:rsidRPr="00C81F86">
        <w:rPr>
          <w:rFonts w:ascii="Times New Roman" w:eastAsia="KaiTi" w:hAnsi="Times New Roman" w:cs="Times New Roman"/>
          <w:szCs w:val="21"/>
        </w:rPr>
        <w:t>recommendation algorithm based on keyword weight</w:t>
      </w:r>
      <w:r w:rsidR="00E22AE5">
        <w:rPr>
          <w:rFonts w:ascii="Times New Roman" w:eastAsia="KaiTi" w:hAnsi="Times New Roman" w:cs="Times New Roman"/>
          <w:szCs w:val="21"/>
        </w:rPr>
        <w:t xml:space="preserve"> effect well through experiments.</w:t>
      </w:r>
    </w:p>
    <w:p w14:paraId="2E101CC4" w14:textId="5C9C401E" w:rsidR="00DA5476" w:rsidRPr="00A80ADC" w:rsidRDefault="00DA5476" w:rsidP="00F513C3">
      <w:pPr>
        <w:spacing w:line="360" w:lineRule="auto"/>
        <w:rPr>
          <w:rFonts w:ascii="KaiTi" w:eastAsia="KaiTi" w:hAnsi="KaiTi"/>
          <w:szCs w:val="21"/>
        </w:rPr>
      </w:pPr>
      <w:r w:rsidRPr="00A80ADC">
        <w:rPr>
          <w:rFonts w:ascii="Times New Roman" w:eastAsia="KaiTi" w:hAnsi="Times New Roman" w:cs="Times New Roman"/>
          <w:szCs w:val="21"/>
        </w:rPr>
        <w:t>Keywords</w:t>
      </w:r>
      <w:r w:rsidRPr="00A80ADC">
        <w:rPr>
          <w:rFonts w:ascii="KaiTi" w:eastAsia="KaiTi" w:hAnsi="KaiTi"/>
          <w:szCs w:val="21"/>
        </w:rPr>
        <w:t>:</w:t>
      </w:r>
      <w:r w:rsidR="00A80ADC">
        <w:rPr>
          <w:rFonts w:ascii="KaiTi" w:eastAsia="KaiTi" w:hAnsi="KaiTi"/>
          <w:szCs w:val="21"/>
        </w:rPr>
        <w:t xml:space="preserve"> </w:t>
      </w:r>
      <w:r w:rsidR="00351907">
        <w:rPr>
          <w:rFonts w:ascii="Times New Roman" w:eastAsia="KaiTi" w:hAnsi="Times New Roman" w:cs="Times New Roman" w:hint="eastAsia"/>
          <w:szCs w:val="21"/>
        </w:rPr>
        <w:t>R</w:t>
      </w:r>
      <w:r w:rsidR="00A80ADC" w:rsidRPr="00C81F86">
        <w:rPr>
          <w:rFonts w:ascii="Times New Roman" w:eastAsia="KaiTi" w:hAnsi="Times New Roman" w:cs="Times New Roman"/>
          <w:szCs w:val="21"/>
        </w:rPr>
        <w:t xml:space="preserve">ecommendation </w:t>
      </w:r>
      <w:r w:rsidR="00351907">
        <w:rPr>
          <w:rFonts w:ascii="Times New Roman" w:eastAsia="KaiTi" w:hAnsi="Times New Roman" w:cs="Times New Roman" w:hint="eastAsia"/>
          <w:szCs w:val="21"/>
        </w:rPr>
        <w:t>S</w:t>
      </w:r>
      <w:r w:rsidR="00A80ADC" w:rsidRPr="00C81F86">
        <w:rPr>
          <w:rFonts w:ascii="Times New Roman" w:eastAsia="KaiTi" w:hAnsi="Times New Roman" w:cs="Times New Roman"/>
          <w:szCs w:val="21"/>
        </w:rPr>
        <w:t>ystem</w:t>
      </w:r>
      <w:r w:rsidR="00F513C3">
        <w:rPr>
          <w:rFonts w:ascii="Times New Roman" w:eastAsia="KaiTi" w:hAnsi="Times New Roman" w:cs="Times New Roman"/>
          <w:szCs w:val="21"/>
        </w:rPr>
        <w:t xml:space="preserve">, </w:t>
      </w:r>
      <w:r w:rsidR="0002418A">
        <w:rPr>
          <w:rFonts w:ascii="Times New Roman" w:eastAsia="KaiTi" w:hAnsi="Times New Roman" w:cs="Times New Roman"/>
          <w:szCs w:val="21"/>
        </w:rPr>
        <w:t>keyword extraction</w:t>
      </w:r>
      <w:r w:rsidR="00F513C3">
        <w:rPr>
          <w:rFonts w:ascii="Times New Roman" w:eastAsia="KaiTi" w:hAnsi="Times New Roman" w:cs="Times New Roman"/>
          <w:szCs w:val="21"/>
        </w:rPr>
        <w:t xml:space="preserve">, </w:t>
      </w:r>
      <w:r w:rsidR="00351907">
        <w:rPr>
          <w:rFonts w:ascii="Times New Roman" w:eastAsia="KaiTi" w:hAnsi="Times New Roman" w:cs="Times New Roman"/>
          <w:szCs w:val="21"/>
        </w:rPr>
        <w:t>Similarity Measure</w:t>
      </w:r>
      <w:r w:rsidR="00F513C3">
        <w:rPr>
          <w:rFonts w:ascii="Times New Roman" w:eastAsia="KaiTi" w:hAnsi="Times New Roman" w:cs="Times New Roman"/>
          <w:szCs w:val="21"/>
        </w:rPr>
        <w:t xml:space="preserve">, </w:t>
      </w:r>
      <w:r w:rsidR="00F954AD">
        <w:rPr>
          <w:rFonts w:ascii="Times New Roman" w:eastAsia="KaiTi" w:hAnsi="Times New Roman" w:cs="Times New Roman" w:hint="eastAsia"/>
          <w:szCs w:val="21"/>
        </w:rPr>
        <w:t>K</w:t>
      </w:r>
      <w:r w:rsidR="00351907">
        <w:rPr>
          <w:rFonts w:ascii="Times New Roman" w:eastAsia="KaiTi" w:hAnsi="Times New Roman" w:cs="Times New Roman"/>
          <w:szCs w:val="21"/>
        </w:rPr>
        <w:t xml:space="preserve">eyword-weight </w:t>
      </w:r>
      <w:r w:rsidR="00F954AD">
        <w:rPr>
          <w:rFonts w:ascii="Times New Roman" w:eastAsia="KaiTi" w:hAnsi="Times New Roman" w:cs="Times New Roman" w:hint="eastAsia"/>
          <w:szCs w:val="21"/>
        </w:rPr>
        <w:lastRenderedPageBreak/>
        <w:t>R</w:t>
      </w:r>
      <w:r w:rsidR="00351907">
        <w:rPr>
          <w:rFonts w:ascii="Times New Roman" w:eastAsia="KaiTi" w:hAnsi="Times New Roman" w:cs="Times New Roman"/>
          <w:szCs w:val="21"/>
        </w:rPr>
        <w:t>ating</w:t>
      </w:r>
    </w:p>
    <w:p w14:paraId="7578ADBD" w14:textId="77777777" w:rsidR="000D1F8F" w:rsidRPr="00A80ADC" w:rsidRDefault="000D1F8F" w:rsidP="00F513C3">
      <w:pPr>
        <w:spacing w:line="360" w:lineRule="auto"/>
        <w:rPr>
          <w:rFonts w:ascii="KaiTi" w:eastAsia="KaiTi" w:hAnsi="KaiTi"/>
          <w:szCs w:val="21"/>
        </w:rPr>
      </w:pPr>
    </w:p>
    <w:p w14:paraId="4AFD2C3F" w14:textId="33962702" w:rsidR="0004352B" w:rsidRPr="001339A4" w:rsidRDefault="0004352B" w:rsidP="00F513C3">
      <w:pPr>
        <w:spacing w:line="360" w:lineRule="auto"/>
        <w:rPr>
          <w:rFonts w:ascii="宋体" w:eastAsia="宋体" w:hAnsi="宋体" w:cs="Times New Roman"/>
          <w:b/>
          <w:szCs w:val="21"/>
          <w:lang w:val="fr-FR"/>
        </w:rPr>
      </w:pPr>
      <w:r w:rsidRPr="001339A4">
        <w:rPr>
          <w:rFonts w:ascii="宋体" w:eastAsia="宋体" w:hAnsi="宋体" w:cs="Times New Roman"/>
          <w:b/>
          <w:szCs w:val="21"/>
          <w:lang w:val="fr-FR"/>
        </w:rPr>
        <w:t>0 引言</w:t>
      </w:r>
    </w:p>
    <w:p w14:paraId="32BB0FE6" w14:textId="4B8A6F11" w:rsidR="00873810" w:rsidRPr="00C81F86" w:rsidRDefault="00F418F9" w:rsidP="00F513C3">
      <w:pPr>
        <w:spacing w:line="360" w:lineRule="auto"/>
        <w:ind w:firstLineChars="200" w:firstLine="420"/>
        <w:rPr>
          <w:rFonts w:ascii="宋体" w:eastAsia="宋体" w:hAnsi="宋体"/>
          <w:szCs w:val="21"/>
          <w:lang w:val="fr-FR"/>
        </w:rPr>
      </w:pPr>
      <w:r w:rsidRPr="00C81F86">
        <w:rPr>
          <w:rFonts w:ascii="宋体" w:eastAsia="宋体" w:hAnsi="宋体" w:cs="Times New Roman"/>
          <w:szCs w:val="21"/>
          <w:lang w:val="fr-FR"/>
        </w:rPr>
        <w:t>近年来网络技术飞速发展</w:t>
      </w:r>
      <w:r w:rsidR="00F85B9B" w:rsidRPr="00C81F86">
        <w:rPr>
          <w:rFonts w:ascii="宋体" w:eastAsia="宋体" w:hAnsi="宋体" w:cs="Times New Roman"/>
          <w:szCs w:val="21"/>
          <w:lang w:val="fr-FR"/>
        </w:rPr>
        <w:t>，各类</w:t>
      </w:r>
      <w:r w:rsidR="002A3D3A" w:rsidRPr="00C81F86">
        <w:rPr>
          <w:rFonts w:ascii="宋体" w:eastAsia="宋体" w:hAnsi="宋体" w:cs="Times New Roman"/>
          <w:szCs w:val="21"/>
          <w:lang w:val="fr-FR"/>
        </w:rPr>
        <w:t>数据</w:t>
      </w:r>
      <w:r w:rsidR="00F85B9B" w:rsidRPr="00C81F86">
        <w:rPr>
          <w:rFonts w:ascii="宋体" w:eastAsia="宋体" w:hAnsi="宋体" w:cs="Times New Roman"/>
          <w:szCs w:val="21"/>
          <w:lang w:val="fr-FR"/>
        </w:rPr>
        <w:t>资源在网络上</w:t>
      </w:r>
      <w:r w:rsidR="002A3D3A" w:rsidRPr="00C81F86">
        <w:rPr>
          <w:rFonts w:ascii="宋体" w:eastAsia="宋体" w:hAnsi="宋体" w:cs="Times New Roman"/>
          <w:szCs w:val="21"/>
          <w:lang w:val="fr-FR"/>
        </w:rPr>
        <w:t>都呈现爆炸式增长，</w:t>
      </w:r>
      <w:r w:rsidR="00D94DB5" w:rsidRPr="00C81F86">
        <w:rPr>
          <w:rFonts w:ascii="宋体" w:eastAsia="宋体" w:hAnsi="宋体" w:cs="Times New Roman"/>
          <w:szCs w:val="21"/>
          <w:lang w:val="fr-FR"/>
        </w:rPr>
        <w:t>随着网络的普及，用户数量也越来越多，</w:t>
      </w:r>
      <w:r w:rsidR="001330EE" w:rsidRPr="00C81F86">
        <w:rPr>
          <w:rFonts w:ascii="宋体" w:eastAsia="宋体" w:hAnsi="宋体" w:cs="Times New Roman"/>
          <w:szCs w:val="21"/>
          <w:lang w:val="fr-FR"/>
        </w:rPr>
        <w:t>对各类数据的需求也越来越多。</w:t>
      </w:r>
      <w:r w:rsidR="00213B7E" w:rsidRPr="00C81F86">
        <w:rPr>
          <w:rFonts w:ascii="宋体" w:eastAsia="宋体" w:hAnsi="宋体" w:cs="Times New Roman" w:hint="eastAsia"/>
          <w:szCs w:val="21"/>
          <w:lang w:val="fr-FR"/>
        </w:rPr>
        <w:t>从前我们上街买衣服</w:t>
      </w:r>
      <w:r w:rsidR="0089549D" w:rsidRPr="00C81F86">
        <w:rPr>
          <w:rFonts w:ascii="宋体" w:eastAsia="宋体" w:hAnsi="宋体" w:cs="Times New Roman" w:hint="eastAsia"/>
          <w:szCs w:val="21"/>
          <w:lang w:val="fr-FR"/>
        </w:rPr>
        <w:t>只能选择一条街上为数不多的服装</w:t>
      </w:r>
      <w:r w:rsidR="0085554E" w:rsidRPr="00C81F86">
        <w:rPr>
          <w:rFonts w:ascii="宋体" w:eastAsia="宋体" w:hAnsi="宋体" w:cs="Times New Roman" w:hint="eastAsia"/>
          <w:szCs w:val="21"/>
          <w:lang w:val="fr-FR"/>
        </w:rPr>
        <w:t>店</w:t>
      </w:r>
      <w:r w:rsidR="0089549D" w:rsidRPr="00C81F86">
        <w:rPr>
          <w:rFonts w:ascii="宋体" w:eastAsia="宋体" w:hAnsi="宋体" w:cs="Times New Roman" w:hint="eastAsia"/>
          <w:szCs w:val="21"/>
          <w:lang w:val="fr-FR"/>
        </w:rPr>
        <w:t>，如今</w:t>
      </w:r>
      <w:r w:rsidR="0085554E" w:rsidRPr="00C81F86">
        <w:rPr>
          <w:rFonts w:ascii="宋体" w:eastAsia="宋体" w:hAnsi="宋体" w:cs="Times New Roman" w:hint="eastAsia"/>
          <w:szCs w:val="21"/>
          <w:lang w:val="fr-FR"/>
        </w:rPr>
        <w:t>淘宝</w:t>
      </w:r>
      <w:r w:rsidR="00DA3B94" w:rsidRPr="00C81F86">
        <w:rPr>
          <w:rFonts w:ascii="宋体" w:eastAsia="宋体" w:hAnsi="宋体" w:cs="Times New Roman" w:hint="eastAsia"/>
          <w:szCs w:val="21"/>
          <w:lang w:val="fr-FR"/>
        </w:rPr>
        <w:t>和</w:t>
      </w:r>
      <w:r w:rsidR="0085554E" w:rsidRPr="00C81F86">
        <w:rPr>
          <w:rFonts w:ascii="宋体" w:eastAsia="宋体" w:hAnsi="宋体" w:cs="Times New Roman" w:hint="eastAsia"/>
          <w:szCs w:val="21"/>
          <w:lang w:val="fr-FR"/>
        </w:rPr>
        <w:t>京东</w:t>
      </w:r>
      <w:r w:rsidR="0054540E" w:rsidRPr="00C81F86">
        <w:rPr>
          <w:rFonts w:ascii="宋体" w:eastAsia="宋体" w:hAnsi="宋体" w:cs="Times New Roman" w:hint="eastAsia"/>
          <w:szCs w:val="21"/>
          <w:lang w:val="fr-FR"/>
        </w:rPr>
        <w:t>商城的商品数量</w:t>
      </w:r>
      <w:r w:rsidR="007260D2" w:rsidRPr="00C81F86">
        <w:rPr>
          <w:rFonts w:ascii="宋体" w:eastAsia="宋体" w:hAnsi="宋体" w:cs="Times New Roman" w:hint="eastAsia"/>
          <w:szCs w:val="21"/>
          <w:lang w:val="fr-FR"/>
        </w:rPr>
        <w:t>却</w:t>
      </w:r>
      <w:r w:rsidR="0054540E" w:rsidRPr="00C81F86">
        <w:rPr>
          <w:rFonts w:ascii="宋体" w:eastAsia="宋体" w:hAnsi="宋体" w:cs="Times New Roman" w:hint="eastAsia"/>
          <w:szCs w:val="21"/>
          <w:lang w:val="fr-FR"/>
        </w:rPr>
        <w:t>能以亿的单位来计算</w:t>
      </w:r>
      <w:r w:rsidR="007260D2" w:rsidRPr="00C81F86">
        <w:rPr>
          <w:rFonts w:ascii="宋体" w:eastAsia="宋体" w:hAnsi="宋体" w:cs="Times New Roman" w:hint="eastAsia"/>
          <w:szCs w:val="21"/>
          <w:lang w:val="fr-FR"/>
        </w:rPr>
        <w:t>，</w:t>
      </w:r>
      <w:r w:rsidR="003D08E7" w:rsidRPr="00C81F86">
        <w:rPr>
          <w:rFonts w:ascii="宋体" w:eastAsia="宋体" w:hAnsi="宋体" w:cs="Times New Roman" w:hint="eastAsia"/>
          <w:szCs w:val="21"/>
          <w:lang w:val="fr-FR"/>
        </w:rPr>
        <w:t>在任意一个平台搜索自己想要的信息，</w:t>
      </w:r>
      <w:r w:rsidR="00FC7B9E" w:rsidRPr="00C81F86">
        <w:rPr>
          <w:rFonts w:ascii="宋体" w:eastAsia="宋体" w:hAnsi="宋体" w:cs="Times New Roman" w:hint="eastAsia"/>
          <w:szCs w:val="21"/>
          <w:lang w:val="fr-FR"/>
        </w:rPr>
        <w:t>上千条链接一字排开</w:t>
      </w:r>
      <w:r w:rsidR="00DA3B94" w:rsidRPr="00C81F86">
        <w:rPr>
          <w:rFonts w:ascii="宋体" w:eastAsia="宋体" w:hAnsi="宋体" w:cs="Times New Roman" w:hint="eastAsia"/>
          <w:szCs w:val="21"/>
          <w:lang w:val="fr-FR"/>
        </w:rPr>
        <w:t>。人们在</w:t>
      </w:r>
      <w:r w:rsidR="00C13721" w:rsidRPr="00C81F86">
        <w:rPr>
          <w:rFonts w:ascii="宋体" w:eastAsia="宋体" w:hAnsi="宋体" w:cs="Times New Roman" w:hint="eastAsia"/>
          <w:szCs w:val="21"/>
          <w:lang w:val="fr-FR"/>
        </w:rPr>
        <w:t>庞大的信息量中很容易</w:t>
      </w:r>
      <w:r w:rsidR="003E7AF0" w:rsidRPr="00C81F86">
        <w:rPr>
          <w:rFonts w:ascii="宋体" w:eastAsia="宋体" w:hAnsi="宋体" w:cs="Times New Roman" w:hint="eastAsia"/>
          <w:szCs w:val="21"/>
          <w:lang w:val="fr-FR"/>
        </w:rPr>
        <w:t>被</w:t>
      </w:r>
      <w:r w:rsidR="00C13721" w:rsidRPr="00C81F86">
        <w:rPr>
          <w:rFonts w:ascii="宋体" w:eastAsia="宋体" w:hAnsi="宋体" w:cs="Times New Roman" w:hint="eastAsia"/>
          <w:szCs w:val="21"/>
          <w:lang w:val="fr-FR"/>
        </w:rPr>
        <w:t>无关因素干扰</w:t>
      </w:r>
      <w:r w:rsidR="003E7AF0" w:rsidRPr="00C81F86">
        <w:rPr>
          <w:rFonts w:ascii="宋体" w:eastAsia="宋体" w:hAnsi="宋体" w:cs="Times New Roman" w:hint="eastAsia"/>
          <w:szCs w:val="21"/>
          <w:lang w:val="fr-FR"/>
        </w:rPr>
        <w:t>，陷入到信息过载的漩涡之中，无法及时获取信息</w:t>
      </w:r>
      <w:r w:rsidR="00365A5B" w:rsidRPr="00C81F86">
        <w:rPr>
          <w:rFonts w:ascii="宋体" w:eastAsia="宋体" w:hAnsi="宋体" w:cs="Times New Roman" w:hint="eastAsia"/>
          <w:szCs w:val="21"/>
          <w:lang w:val="fr-FR"/>
        </w:rPr>
        <w:t>。而万方</w:t>
      </w:r>
      <w:r w:rsidR="00F467F6" w:rsidRPr="00C81F86">
        <w:rPr>
          <w:rFonts w:ascii="宋体" w:eastAsia="宋体" w:hAnsi="宋体" w:cs="Times New Roman" w:hint="eastAsia"/>
          <w:szCs w:val="21"/>
          <w:lang w:val="fr-FR"/>
        </w:rPr>
        <w:t>数据知识服务平台包含了</w:t>
      </w:r>
      <w:r w:rsidR="001F4011" w:rsidRPr="00C81F86">
        <w:rPr>
          <w:rFonts w:ascii="宋体" w:eastAsia="宋体" w:hAnsi="宋体" w:cs="Times New Roman" w:hint="eastAsia"/>
          <w:szCs w:val="21"/>
          <w:lang w:val="fr-FR"/>
        </w:rPr>
        <w:t>上亿</w:t>
      </w:r>
      <w:r w:rsidR="00660CE9" w:rsidRPr="00C81F86">
        <w:rPr>
          <w:rFonts w:ascii="宋体" w:eastAsia="宋体" w:hAnsi="宋体" w:cs="Times New Roman" w:hint="eastAsia"/>
          <w:szCs w:val="21"/>
          <w:lang w:val="fr-FR"/>
        </w:rPr>
        <w:t>篇</w:t>
      </w:r>
      <w:r w:rsidR="001F4011" w:rsidRPr="00C81F86">
        <w:rPr>
          <w:rFonts w:ascii="宋体" w:eastAsia="宋体" w:hAnsi="宋体" w:cs="Times New Roman" w:hint="eastAsia"/>
          <w:szCs w:val="21"/>
          <w:lang w:val="fr-FR"/>
        </w:rPr>
        <w:t>文献</w:t>
      </w:r>
      <w:r w:rsidR="00660CE9" w:rsidRPr="00C81F86">
        <w:rPr>
          <w:rFonts w:ascii="宋体" w:eastAsia="宋体" w:hAnsi="宋体" w:cs="Times New Roman" w:hint="eastAsia"/>
          <w:szCs w:val="21"/>
          <w:lang w:val="fr-FR"/>
        </w:rPr>
        <w:t>，</w:t>
      </w:r>
      <w:r w:rsidR="00660CE9" w:rsidRPr="00C81F86">
        <w:rPr>
          <w:rFonts w:ascii="宋体" w:eastAsia="宋体" w:hAnsi="宋体" w:hint="eastAsia"/>
          <w:szCs w:val="21"/>
          <w:lang w:val="fr-FR"/>
        </w:rPr>
        <w:t>推荐系统能够</w:t>
      </w:r>
      <w:r w:rsidR="008A645A" w:rsidRPr="00C81F86">
        <w:rPr>
          <w:rFonts w:ascii="宋体" w:eastAsia="宋体" w:hAnsi="宋体" w:hint="eastAsia"/>
          <w:szCs w:val="21"/>
          <w:lang w:val="fr-FR"/>
        </w:rPr>
        <w:t>帮助我们解决部分难题，为用户提供一个快速获取所需资料的方法。</w:t>
      </w:r>
      <w:r w:rsidR="00284DF7" w:rsidRPr="00284DF7">
        <w:rPr>
          <w:rFonts w:ascii="宋体" w:eastAsia="宋体" w:hAnsi="宋体" w:hint="eastAsia"/>
          <w:szCs w:val="21"/>
          <w:highlight w:val="yellow"/>
          <w:vertAlign w:val="superscript"/>
          <w:lang w:val="fr-FR"/>
        </w:rPr>
        <w:t>[</w:t>
      </w:r>
      <w:r w:rsidR="00284DF7" w:rsidRPr="00284DF7">
        <w:rPr>
          <w:rFonts w:ascii="宋体" w:eastAsia="宋体" w:hAnsi="宋体"/>
          <w:szCs w:val="21"/>
          <w:highlight w:val="yellow"/>
          <w:vertAlign w:val="superscript"/>
          <w:lang w:val="fr-FR"/>
        </w:rPr>
        <w:t>1]</w:t>
      </w:r>
    </w:p>
    <w:p w14:paraId="1308D672" w14:textId="54FD2099" w:rsidR="00D84730" w:rsidRPr="00C81F86" w:rsidRDefault="008A645A" w:rsidP="00F513C3">
      <w:pPr>
        <w:spacing w:line="360" w:lineRule="auto"/>
        <w:ind w:firstLineChars="200" w:firstLine="420"/>
        <w:rPr>
          <w:rFonts w:ascii="宋体" w:eastAsia="宋体" w:hAnsi="宋体"/>
          <w:szCs w:val="21"/>
          <w:lang w:val="fr-FR"/>
        </w:rPr>
      </w:pPr>
      <w:r w:rsidRPr="00C81F86">
        <w:rPr>
          <w:rFonts w:ascii="宋体" w:eastAsia="宋体" w:hAnsi="宋体" w:hint="eastAsia"/>
          <w:szCs w:val="21"/>
          <w:lang w:val="fr-FR"/>
        </w:rPr>
        <w:t>而当前的主流推荐算法主要有基于内容</w:t>
      </w:r>
      <w:r w:rsidR="00284DF7" w:rsidRPr="00284DF7">
        <w:rPr>
          <w:rFonts w:ascii="宋体" w:eastAsia="宋体" w:hAnsi="宋体" w:hint="eastAsia"/>
          <w:szCs w:val="21"/>
          <w:highlight w:val="yellow"/>
          <w:vertAlign w:val="superscript"/>
          <w:lang w:val="fr-FR"/>
        </w:rPr>
        <w:t>[</w:t>
      </w:r>
      <w:r w:rsidR="00284DF7" w:rsidRPr="00284DF7">
        <w:rPr>
          <w:rFonts w:ascii="宋体" w:eastAsia="宋体" w:hAnsi="宋体"/>
          <w:szCs w:val="21"/>
          <w:highlight w:val="yellow"/>
          <w:vertAlign w:val="superscript"/>
          <w:lang w:val="fr-FR"/>
        </w:rPr>
        <w:t>2</w:t>
      </w:r>
      <w:r w:rsidR="00284DF7">
        <w:rPr>
          <w:rFonts w:ascii="宋体" w:eastAsia="宋体" w:hAnsi="宋体"/>
          <w:szCs w:val="21"/>
          <w:highlight w:val="yellow"/>
          <w:vertAlign w:val="superscript"/>
          <w:lang w:val="fr-FR"/>
        </w:rPr>
        <w:t>-3</w:t>
      </w:r>
      <w:r w:rsidR="00284DF7" w:rsidRPr="00284DF7">
        <w:rPr>
          <w:rFonts w:ascii="宋体" w:eastAsia="宋体" w:hAnsi="宋体"/>
          <w:szCs w:val="21"/>
          <w:highlight w:val="yellow"/>
          <w:vertAlign w:val="superscript"/>
          <w:lang w:val="fr-FR"/>
        </w:rPr>
        <w:t>]</w:t>
      </w:r>
      <w:r w:rsidRPr="00C81F86">
        <w:rPr>
          <w:rFonts w:ascii="宋体" w:eastAsia="宋体" w:hAnsi="宋体" w:hint="eastAsia"/>
          <w:szCs w:val="21"/>
          <w:lang w:val="fr-FR"/>
        </w:rPr>
        <w:t>和协同过滤</w:t>
      </w:r>
      <w:r w:rsidR="00284DF7" w:rsidRPr="00284DF7">
        <w:rPr>
          <w:rFonts w:ascii="宋体" w:eastAsia="宋体" w:hAnsi="宋体" w:hint="eastAsia"/>
          <w:szCs w:val="21"/>
          <w:highlight w:val="yellow"/>
          <w:vertAlign w:val="superscript"/>
          <w:lang w:val="fr-FR"/>
        </w:rPr>
        <w:t>[</w:t>
      </w:r>
      <w:r w:rsidR="00284DF7">
        <w:rPr>
          <w:rFonts w:ascii="宋体" w:eastAsia="宋体" w:hAnsi="宋体"/>
          <w:szCs w:val="21"/>
          <w:highlight w:val="yellow"/>
          <w:vertAlign w:val="superscript"/>
          <w:lang w:val="fr-FR"/>
        </w:rPr>
        <w:t>4-5</w:t>
      </w:r>
      <w:r w:rsidR="00284DF7" w:rsidRPr="00284DF7">
        <w:rPr>
          <w:rFonts w:ascii="宋体" w:eastAsia="宋体" w:hAnsi="宋体"/>
          <w:szCs w:val="21"/>
          <w:highlight w:val="yellow"/>
          <w:vertAlign w:val="superscript"/>
          <w:lang w:val="fr-FR"/>
        </w:rPr>
        <w:t>]</w:t>
      </w:r>
      <w:r w:rsidRPr="00C81F86">
        <w:rPr>
          <w:rFonts w:ascii="宋体" w:eastAsia="宋体" w:hAnsi="宋体" w:hint="eastAsia"/>
          <w:szCs w:val="21"/>
          <w:lang w:val="fr-FR"/>
        </w:rPr>
        <w:t>的算法。基于内容的算法分析物品的特征，然后根据用户历史纪录中的物品特征，推荐相似的物品。</w:t>
      </w:r>
      <w:r w:rsidR="005919D1" w:rsidRPr="00C81F86">
        <w:rPr>
          <w:rFonts w:ascii="宋体" w:eastAsia="宋体" w:hAnsi="宋体" w:hint="eastAsia"/>
          <w:szCs w:val="21"/>
          <w:lang w:val="fr-FR"/>
        </w:rPr>
        <w:t>而</w:t>
      </w:r>
      <w:r w:rsidRPr="00C81F86">
        <w:rPr>
          <w:rFonts w:ascii="宋体" w:eastAsia="宋体" w:hAnsi="宋体" w:hint="eastAsia"/>
          <w:szCs w:val="21"/>
          <w:lang w:val="fr-FR"/>
        </w:rPr>
        <w:t>协同过滤的推荐算法又分为基于用户和基于物品两种方式：</w:t>
      </w:r>
      <w:r w:rsidR="00D84730" w:rsidRPr="00C81F86">
        <w:rPr>
          <w:rFonts w:ascii="宋体" w:eastAsia="宋体" w:hAnsi="宋体" w:hint="eastAsia"/>
          <w:szCs w:val="21"/>
          <w:lang w:val="fr-FR"/>
        </w:rPr>
        <w:t>前者通过分析用户对物品的行为的相似性，对指定用户进行物品推荐。后者通过相同用户对不同物品的行为找出相似的物品，然后以此为指定用户进行推荐。</w:t>
      </w:r>
    </w:p>
    <w:p w14:paraId="01C09158" w14:textId="136068A4" w:rsidR="00DB2871" w:rsidRPr="00C81F86" w:rsidRDefault="00DB2871" w:rsidP="00F513C3">
      <w:pPr>
        <w:spacing w:line="360" w:lineRule="auto"/>
        <w:ind w:firstLineChars="200" w:firstLine="420"/>
        <w:rPr>
          <w:rFonts w:ascii="宋体" w:eastAsia="宋体" w:hAnsi="宋体"/>
          <w:szCs w:val="21"/>
          <w:lang w:val="fr-FR"/>
        </w:rPr>
      </w:pPr>
      <w:r w:rsidRPr="00C81F86">
        <w:rPr>
          <w:rFonts w:ascii="宋体" w:eastAsia="宋体" w:hAnsi="宋体" w:hint="eastAsia"/>
          <w:szCs w:val="21"/>
          <w:lang w:val="fr-FR"/>
        </w:rPr>
        <w:t>这两种算法目前的运用最为广泛，然而依然存在很多缺陷。基于内容的推荐算法难以扩展导致推荐内容局限，且在很多情况下特征难以抽取，</w:t>
      </w:r>
      <w:r w:rsidR="005919D1" w:rsidRPr="00C81F86">
        <w:rPr>
          <w:rFonts w:ascii="宋体" w:eastAsia="宋体" w:hAnsi="宋体" w:hint="eastAsia"/>
          <w:szCs w:val="21"/>
          <w:lang w:val="fr-FR"/>
        </w:rPr>
        <w:t>协同过滤的推荐算法</w:t>
      </w:r>
      <w:r w:rsidRPr="00C81F86">
        <w:rPr>
          <w:rFonts w:ascii="宋体" w:eastAsia="宋体" w:hAnsi="宋体" w:hint="eastAsia"/>
          <w:szCs w:val="21"/>
          <w:lang w:val="fr-FR"/>
        </w:rPr>
        <w:t>在存在有冷启动</w:t>
      </w:r>
      <w:r w:rsidR="005919D1" w:rsidRPr="00C81F86">
        <w:rPr>
          <w:rFonts w:ascii="宋体" w:eastAsia="宋体" w:hAnsi="宋体" w:hint="eastAsia"/>
          <w:szCs w:val="21"/>
          <w:lang w:val="fr-FR"/>
        </w:rPr>
        <w:t>问题</w:t>
      </w:r>
      <w:r w:rsidR="00EB2FFD" w:rsidRPr="00C81F86">
        <w:rPr>
          <w:rFonts w:ascii="宋体" w:eastAsia="宋体" w:hAnsi="宋体" w:hint="eastAsia"/>
          <w:szCs w:val="21"/>
          <w:lang w:val="fr-FR"/>
        </w:rPr>
        <w:t>，</w:t>
      </w:r>
      <w:r w:rsidR="005919D1" w:rsidRPr="00C81F86">
        <w:rPr>
          <w:rFonts w:ascii="宋体" w:eastAsia="宋体" w:hAnsi="宋体" w:hint="eastAsia"/>
          <w:szCs w:val="21"/>
          <w:lang w:val="fr-FR"/>
        </w:rPr>
        <w:t>而且</w:t>
      </w:r>
      <w:r w:rsidR="00EB2FFD" w:rsidRPr="00C81F86">
        <w:rPr>
          <w:rFonts w:ascii="宋体" w:eastAsia="宋体" w:hAnsi="宋体" w:hint="eastAsia"/>
          <w:szCs w:val="21"/>
          <w:lang w:val="fr-FR"/>
        </w:rPr>
        <w:t>在给用户推荐物品时无法给出令人信服的理由，</w:t>
      </w:r>
      <w:r w:rsidR="009C6E91" w:rsidRPr="00C81F86">
        <w:rPr>
          <w:rFonts w:ascii="宋体" w:eastAsia="宋体" w:hAnsi="宋体" w:hint="eastAsia"/>
          <w:szCs w:val="21"/>
          <w:lang w:val="fr-FR"/>
        </w:rPr>
        <w:t>可</w:t>
      </w:r>
      <w:r w:rsidR="005919D1" w:rsidRPr="00C81F86">
        <w:rPr>
          <w:rFonts w:ascii="宋体" w:eastAsia="宋体" w:hAnsi="宋体" w:hint="eastAsia"/>
          <w:szCs w:val="21"/>
          <w:lang w:val="fr-FR"/>
        </w:rPr>
        <w:t>解释性差，很难满足特定用户的需求。</w:t>
      </w:r>
    </w:p>
    <w:p w14:paraId="31DBC496" w14:textId="1926E25A" w:rsidR="00EB2FFD" w:rsidRPr="00C81F86" w:rsidRDefault="00236073" w:rsidP="00F513C3">
      <w:pPr>
        <w:spacing w:line="360" w:lineRule="auto"/>
        <w:ind w:firstLineChars="200" w:firstLine="420"/>
        <w:rPr>
          <w:rFonts w:ascii="宋体" w:eastAsia="宋体" w:hAnsi="宋体"/>
          <w:szCs w:val="21"/>
          <w:lang w:val="fr-FR"/>
        </w:rPr>
      </w:pPr>
      <w:r w:rsidRPr="00C81F86">
        <w:rPr>
          <w:rFonts w:ascii="宋体" w:eastAsia="宋体" w:hAnsi="宋体" w:hint="eastAsia"/>
          <w:szCs w:val="21"/>
          <w:lang w:val="fr-FR"/>
        </w:rPr>
        <w:t>除此之外还有基于标签推荐算法</w:t>
      </w:r>
      <w:r w:rsidR="00284DF7" w:rsidRPr="00284DF7">
        <w:rPr>
          <w:rFonts w:ascii="宋体" w:eastAsia="宋体" w:hAnsi="宋体" w:hint="eastAsia"/>
          <w:szCs w:val="21"/>
          <w:highlight w:val="yellow"/>
          <w:vertAlign w:val="superscript"/>
          <w:lang w:val="fr-FR"/>
        </w:rPr>
        <w:t>[</w:t>
      </w:r>
      <w:r w:rsidR="00284DF7">
        <w:rPr>
          <w:rFonts w:ascii="宋体" w:eastAsia="宋体" w:hAnsi="宋体"/>
          <w:szCs w:val="21"/>
          <w:highlight w:val="yellow"/>
          <w:vertAlign w:val="superscript"/>
          <w:lang w:val="fr-FR"/>
        </w:rPr>
        <w:t>6-7</w:t>
      </w:r>
      <w:r w:rsidR="00284DF7" w:rsidRPr="00284DF7">
        <w:rPr>
          <w:rFonts w:ascii="宋体" w:eastAsia="宋体" w:hAnsi="宋体"/>
          <w:szCs w:val="21"/>
          <w:highlight w:val="yellow"/>
          <w:vertAlign w:val="superscript"/>
          <w:lang w:val="fr-FR"/>
        </w:rPr>
        <w:t>]</w:t>
      </w:r>
      <w:r w:rsidR="00EB2FFD" w:rsidRPr="00C81F86">
        <w:rPr>
          <w:rFonts w:ascii="宋体" w:eastAsia="宋体" w:hAnsi="宋体" w:hint="eastAsia"/>
          <w:szCs w:val="21"/>
          <w:lang w:val="fr-FR"/>
        </w:rPr>
        <w:t>也运用广泛</w:t>
      </w:r>
      <w:r w:rsidRPr="00C81F86">
        <w:rPr>
          <w:rFonts w:ascii="宋体" w:eastAsia="宋体" w:hAnsi="宋体" w:hint="eastAsia"/>
          <w:szCs w:val="21"/>
          <w:lang w:val="fr-FR"/>
        </w:rPr>
        <w:t>，</w:t>
      </w:r>
      <w:r w:rsidR="00DB2871" w:rsidRPr="00C81F86">
        <w:rPr>
          <w:rFonts w:ascii="宋体" w:eastAsia="宋体" w:hAnsi="宋体" w:hint="eastAsia"/>
          <w:szCs w:val="21"/>
          <w:lang w:val="fr-FR"/>
        </w:rPr>
        <w:t>通过分析用户的标签喜好以及物品的标签特征，利用标签特征的相似性对用户进行推荐。</w:t>
      </w:r>
      <w:r w:rsidR="00EB2FFD" w:rsidRPr="00C81F86">
        <w:rPr>
          <w:rFonts w:ascii="宋体" w:eastAsia="宋体" w:hAnsi="宋体" w:hint="eastAsia"/>
          <w:szCs w:val="21"/>
          <w:lang w:val="fr-FR"/>
        </w:rPr>
        <w:t>这种算法依然具有冷启动问题，同样也依赖于用户的历史行为数据。</w:t>
      </w:r>
    </w:p>
    <w:p w14:paraId="6E5DF630" w14:textId="48F825AC" w:rsidR="00DB2871" w:rsidRDefault="00EB2FFD" w:rsidP="00F513C3">
      <w:pPr>
        <w:spacing w:line="360" w:lineRule="auto"/>
        <w:ind w:firstLineChars="200" w:firstLine="420"/>
        <w:rPr>
          <w:rFonts w:ascii="宋体" w:eastAsia="宋体" w:hAnsi="宋体"/>
          <w:szCs w:val="21"/>
          <w:lang w:val="fr-FR"/>
        </w:rPr>
      </w:pPr>
      <w:r w:rsidRPr="00C81F86">
        <w:rPr>
          <w:rFonts w:ascii="宋体" w:eastAsia="宋体" w:hAnsi="宋体" w:hint="eastAsia"/>
          <w:szCs w:val="21"/>
          <w:lang w:val="fr-FR"/>
        </w:rPr>
        <w:t>文献</w:t>
      </w:r>
      <w:r w:rsidR="00850AA7" w:rsidRPr="00C81F86">
        <w:rPr>
          <w:rFonts w:ascii="宋体" w:eastAsia="宋体" w:hAnsi="宋体" w:hint="eastAsia"/>
          <w:szCs w:val="21"/>
          <w:lang w:val="fr-FR"/>
        </w:rPr>
        <w:t>作为一种特殊的物品，</w:t>
      </w:r>
      <w:r w:rsidR="00D73F87">
        <w:rPr>
          <w:rFonts w:ascii="宋体" w:eastAsia="宋体" w:hAnsi="宋体" w:hint="eastAsia"/>
          <w:szCs w:val="21"/>
          <w:lang w:val="fr-FR"/>
        </w:rPr>
        <w:t>很多文献</w:t>
      </w:r>
      <w:r w:rsidRPr="00C81F86">
        <w:rPr>
          <w:rFonts w:ascii="宋体" w:eastAsia="宋体" w:hAnsi="宋体" w:hint="eastAsia"/>
          <w:szCs w:val="21"/>
          <w:lang w:val="fr-FR"/>
        </w:rPr>
        <w:t>本身就携带了关键词，</w:t>
      </w:r>
      <w:r w:rsidR="00850AA7" w:rsidRPr="00C81F86">
        <w:rPr>
          <w:rFonts w:ascii="宋体" w:eastAsia="宋体" w:hAnsi="宋体" w:hint="eastAsia"/>
          <w:szCs w:val="21"/>
          <w:lang w:val="fr-FR"/>
        </w:rPr>
        <w:t>标签信息获取比较方便，本文在基于标签的推荐算法上，加入关键词权重以充分利用已知信息，以提高推荐的精度，提出一种基于关键词权重的推荐算法</w:t>
      </w:r>
      <w:r w:rsidR="00D60D3D">
        <w:rPr>
          <w:rFonts w:ascii="宋体" w:eastAsia="宋体" w:hAnsi="宋体" w:hint="eastAsia"/>
          <w:szCs w:val="21"/>
          <w:lang w:val="fr-FR"/>
        </w:rPr>
        <w:t>,主要有如下两个创新点：</w:t>
      </w:r>
    </w:p>
    <w:p w14:paraId="1FFF0944" w14:textId="56D06DCF" w:rsidR="00D60D3D" w:rsidRDefault="00D60D3D" w:rsidP="00F513C3">
      <w:pPr>
        <w:spacing w:line="360" w:lineRule="auto"/>
        <w:ind w:firstLineChars="200" w:firstLine="420"/>
        <w:rPr>
          <w:rFonts w:ascii="宋体" w:eastAsia="宋体" w:hAnsi="宋体"/>
          <w:szCs w:val="21"/>
          <w:lang w:val="fr-FR"/>
        </w:rPr>
      </w:pPr>
      <w:r>
        <w:rPr>
          <w:rFonts w:ascii="宋体" w:eastAsia="宋体" w:hAnsi="宋体"/>
          <w:szCs w:val="21"/>
          <w:lang w:val="fr-FR"/>
        </w:rPr>
        <w:t>(1)</w:t>
      </w:r>
      <w:r>
        <w:rPr>
          <w:rFonts w:ascii="宋体" w:eastAsia="宋体" w:hAnsi="宋体" w:hint="eastAsia"/>
          <w:szCs w:val="21"/>
          <w:lang w:val="fr-FR"/>
        </w:rPr>
        <w:t>基于深度学习的关键词提取模型的构建，本文尝试了多种方法，对关键词的提取基本能做到准确且有一定的概括性，对完善文献关键词信息有很大作用。</w:t>
      </w:r>
    </w:p>
    <w:p w14:paraId="412525D5" w14:textId="2E2F1318" w:rsidR="00D60D3D" w:rsidRDefault="00D60D3D" w:rsidP="00D60D3D">
      <w:pPr>
        <w:spacing w:line="360" w:lineRule="auto"/>
        <w:ind w:firstLineChars="200" w:firstLine="420"/>
        <w:rPr>
          <w:rFonts w:ascii="宋体" w:eastAsia="宋体" w:hAnsi="宋体"/>
          <w:szCs w:val="21"/>
          <w:lang w:val="fr-FR"/>
        </w:rPr>
      </w:pPr>
      <w:r>
        <w:rPr>
          <w:rFonts w:ascii="宋体" w:eastAsia="宋体" w:hAnsi="宋体"/>
          <w:szCs w:val="21"/>
          <w:lang w:val="fr-FR"/>
        </w:rPr>
        <w:t>(2)</w:t>
      </w:r>
      <w:r>
        <w:rPr>
          <w:rFonts w:ascii="宋体" w:eastAsia="宋体" w:hAnsi="宋体" w:hint="eastAsia"/>
          <w:szCs w:val="21"/>
          <w:lang w:val="fr-FR"/>
        </w:rPr>
        <w:t>关键词权重的引入，构建了一个同时考虑用户和文献的权重计算办法，且在当中加入时间权重，大大提高了模型的精度。</w:t>
      </w:r>
    </w:p>
    <w:p w14:paraId="5EFC5476" w14:textId="77777777" w:rsidR="00C2597A" w:rsidRDefault="00C2597A" w:rsidP="00D60D3D">
      <w:pPr>
        <w:spacing w:line="360" w:lineRule="auto"/>
        <w:ind w:firstLineChars="200" w:firstLine="420"/>
        <w:rPr>
          <w:rFonts w:ascii="宋体" w:eastAsia="宋体" w:hAnsi="宋体"/>
          <w:szCs w:val="21"/>
          <w:lang w:val="fr-FR"/>
        </w:rPr>
      </w:pPr>
    </w:p>
    <w:p w14:paraId="17C0AFB8" w14:textId="26F458CD" w:rsidR="00C2597A" w:rsidRPr="001339A4" w:rsidRDefault="00C2597A" w:rsidP="00C2597A">
      <w:pPr>
        <w:spacing w:line="360" w:lineRule="auto"/>
        <w:rPr>
          <w:rFonts w:ascii="宋体" w:eastAsia="宋体" w:hAnsi="宋体"/>
          <w:b/>
          <w:szCs w:val="21"/>
          <w:lang w:val="fr-FR"/>
        </w:rPr>
      </w:pPr>
      <w:r w:rsidRPr="001339A4">
        <w:rPr>
          <w:rFonts w:ascii="宋体" w:eastAsia="宋体" w:hAnsi="宋体" w:hint="eastAsia"/>
          <w:b/>
          <w:szCs w:val="21"/>
          <w:lang w:val="fr-FR"/>
        </w:rPr>
        <w:lastRenderedPageBreak/>
        <w:t>1</w:t>
      </w:r>
      <w:r w:rsidRPr="001339A4">
        <w:rPr>
          <w:rFonts w:ascii="宋体" w:eastAsia="宋体" w:hAnsi="宋体"/>
          <w:b/>
          <w:szCs w:val="21"/>
          <w:lang w:val="fr-FR"/>
        </w:rPr>
        <w:t xml:space="preserve"> </w:t>
      </w:r>
      <w:r w:rsidRPr="001339A4">
        <w:rPr>
          <w:rFonts w:ascii="宋体" w:eastAsia="宋体" w:hAnsi="宋体" w:hint="eastAsia"/>
          <w:b/>
          <w:szCs w:val="21"/>
          <w:lang w:val="fr-FR"/>
        </w:rPr>
        <w:t>相关工作</w:t>
      </w:r>
    </w:p>
    <w:p w14:paraId="06FF78C8" w14:textId="5D950295" w:rsidR="006941B1" w:rsidRDefault="006941B1" w:rsidP="00C2597A">
      <w:pPr>
        <w:spacing w:line="360" w:lineRule="auto"/>
        <w:rPr>
          <w:rFonts w:ascii="宋体" w:eastAsia="宋体" w:hAnsi="宋体"/>
          <w:szCs w:val="21"/>
          <w:lang w:val="fr-FR"/>
        </w:rPr>
      </w:pPr>
      <w:r>
        <w:rPr>
          <w:rFonts w:ascii="宋体" w:eastAsia="宋体" w:hAnsi="宋体" w:hint="eastAsia"/>
          <w:szCs w:val="21"/>
          <w:lang w:val="fr-FR"/>
        </w:rPr>
        <w:t>1</w:t>
      </w:r>
      <w:r>
        <w:rPr>
          <w:rFonts w:ascii="宋体" w:eastAsia="宋体" w:hAnsi="宋体"/>
          <w:szCs w:val="21"/>
          <w:lang w:val="fr-FR"/>
        </w:rPr>
        <w:t xml:space="preserve">.1 </w:t>
      </w:r>
      <w:r>
        <w:rPr>
          <w:rFonts w:ascii="宋体" w:eastAsia="宋体" w:hAnsi="宋体" w:hint="eastAsia"/>
          <w:szCs w:val="21"/>
          <w:lang w:val="fr-FR"/>
        </w:rPr>
        <w:t>数据集分析</w:t>
      </w:r>
    </w:p>
    <w:p w14:paraId="3890E9C4" w14:textId="6708CA3F" w:rsidR="006941B1" w:rsidRDefault="006941B1" w:rsidP="00C2597A">
      <w:pPr>
        <w:spacing w:line="360" w:lineRule="auto"/>
        <w:rPr>
          <w:rFonts w:ascii="宋体" w:eastAsia="宋体" w:hAnsi="宋体"/>
          <w:szCs w:val="21"/>
          <w:lang w:val="fr-FR"/>
        </w:rPr>
      </w:pPr>
      <w:r>
        <w:rPr>
          <w:rFonts w:ascii="宋体" w:eastAsia="宋体" w:hAnsi="宋体"/>
          <w:szCs w:val="21"/>
          <w:lang w:val="fr-FR"/>
        </w:rPr>
        <w:tab/>
      </w:r>
      <w:r>
        <w:rPr>
          <w:rFonts w:ascii="宋体" w:eastAsia="宋体" w:hAnsi="宋体" w:hint="eastAsia"/>
          <w:szCs w:val="21"/>
          <w:lang w:val="fr-FR"/>
        </w:rPr>
        <w:t>本文选择了</w:t>
      </w:r>
      <w:r w:rsidRPr="006941B1">
        <w:rPr>
          <w:rFonts w:ascii="宋体" w:eastAsia="宋体" w:hAnsi="宋体" w:hint="eastAsia"/>
          <w:szCs w:val="21"/>
          <w:lang w:val="fr-FR"/>
        </w:rPr>
        <w:t>万方数据知识服务平台期刊文献用户行为日志</w:t>
      </w:r>
      <w:r>
        <w:rPr>
          <w:rFonts w:ascii="宋体" w:eastAsia="宋体" w:hAnsi="宋体"/>
          <w:szCs w:val="21"/>
          <w:lang w:val="fr-FR"/>
        </w:rPr>
        <w:t>+</w:t>
      </w:r>
      <w:r>
        <w:rPr>
          <w:rFonts w:ascii="宋体" w:eastAsia="宋体" w:hAnsi="宋体" w:hint="eastAsia"/>
          <w:szCs w:val="21"/>
          <w:lang w:val="fr-FR"/>
        </w:rPr>
        <w:t>这一数据库，数据库中包含了2</w:t>
      </w:r>
      <w:r>
        <w:rPr>
          <w:rFonts w:ascii="宋体" w:eastAsia="宋体" w:hAnsi="宋体"/>
          <w:szCs w:val="21"/>
          <w:lang w:val="fr-FR"/>
        </w:rPr>
        <w:t>020</w:t>
      </w:r>
      <w:r>
        <w:rPr>
          <w:rFonts w:ascii="宋体" w:eastAsia="宋体" w:hAnsi="宋体" w:hint="eastAsia"/>
          <w:szCs w:val="21"/>
          <w:lang w:val="fr-FR"/>
        </w:rPr>
        <w:t>年全年万方数据知识服务平台中用户的浏览纪录、下载纪录和检索纪录。其中浏览纪录和下载纪录中包含的每条数据信息有</w:t>
      </w:r>
      <w:r w:rsidRPr="006941B1">
        <w:rPr>
          <w:rFonts w:ascii="宋体" w:eastAsia="宋体" w:hAnsi="宋体" w:hint="eastAsia"/>
          <w:szCs w:val="21"/>
          <w:lang w:val="fr-FR"/>
        </w:rPr>
        <w:t>用户</w:t>
      </w:r>
      <w:r w:rsidRPr="006941B1">
        <w:rPr>
          <w:rFonts w:ascii="宋体" w:eastAsia="宋体" w:hAnsi="宋体"/>
          <w:szCs w:val="21"/>
          <w:lang w:val="fr-FR"/>
        </w:rPr>
        <w:t>ID、用户类型、文献ID、文献标题、浏览时间、省份、文章关键词</w:t>
      </w:r>
      <w:r>
        <w:rPr>
          <w:rFonts w:ascii="宋体" w:eastAsia="宋体" w:hAnsi="宋体" w:hint="eastAsia"/>
          <w:szCs w:val="21"/>
          <w:lang w:val="fr-FR"/>
        </w:rPr>
        <w:t>和</w:t>
      </w:r>
      <w:r w:rsidRPr="006941B1">
        <w:rPr>
          <w:rFonts w:ascii="宋体" w:eastAsia="宋体" w:hAnsi="宋体"/>
          <w:szCs w:val="21"/>
          <w:lang w:val="fr-FR"/>
        </w:rPr>
        <w:t>作者</w:t>
      </w:r>
      <w:r>
        <w:rPr>
          <w:rFonts w:ascii="宋体" w:eastAsia="宋体" w:hAnsi="宋体" w:hint="eastAsia"/>
          <w:szCs w:val="21"/>
          <w:lang w:val="fr-FR"/>
        </w:rPr>
        <w:t>，经分析本文发现每条信息均包含用户ID、文献</w:t>
      </w:r>
      <w:r>
        <w:rPr>
          <w:rFonts w:ascii="宋体" w:eastAsia="宋体" w:hAnsi="宋体"/>
          <w:szCs w:val="21"/>
          <w:lang w:val="fr-FR"/>
        </w:rPr>
        <w:t>ID</w:t>
      </w:r>
      <w:r>
        <w:rPr>
          <w:rFonts w:ascii="宋体" w:eastAsia="宋体" w:hAnsi="宋体" w:hint="eastAsia"/>
          <w:szCs w:val="21"/>
          <w:lang w:val="fr-FR"/>
        </w:rPr>
        <w:t>和文献标题，而有一部分信息缺乏文章关键词等其他内容。本文想要借助</w:t>
      </w:r>
      <w:r w:rsidR="00830F08">
        <w:rPr>
          <w:rFonts w:ascii="宋体" w:eastAsia="宋体" w:hAnsi="宋体" w:hint="eastAsia"/>
          <w:szCs w:val="21"/>
          <w:lang w:val="fr-FR"/>
        </w:rPr>
        <w:t>数据库中的</w:t>
      </w:r>
      <w:r>
        <w:rPr>
          <w:rFonts w:ascii="宋体" w:eastAsia="宋体" w:hAnsi="宋体" w:hint="eastAsia"/>
          <w:szCs w:val="21"/>
          <w:lang w:val="fr-FR"/>
        </w:rPr>
        <w:t>这些信息</w:t>
      </w:r>
      <w:r w:rsidR="00830F08">
        <w:rPr>
          <w:rFonts w:ascii="宋体" w:eastAsia="宋体" w:hAnsi="宋体" w:hint="eastAsia"/>
          <w:szCs w:val="21"/>
          <w:lang w:val="fr-FR"/>
        </w:rPr>
        <w:t>搭建一个个性化推荐系统。</w:t>
      </w:r>
    </w:p>
    <w:p w14:paraId="19466783" w14:textId="65432FFE" w:rsidR="006941B1" w:rsidRDefault="00C2597A" w:rsidP="00C2597A">
      <w:pPr>
        <w:spacing w:line="360" w:lineRule="auto"/>
        <w:rPr>
          <w:rFonts w:ascii="宋体" w:eastAsia="宋体" w:hAnsi="宋体"/>
          <w:szCs w:val="21"/>
          <w:lang w:val="fr-FR"/>
        </w:rPr>
      </w:pPr>
      <w:r>
        <w:rPr>
          <w:rFonts w:ascii="宋体" w:eastAsia="宋体" w:hAnsi="宋体" w:hint="eastAsia"/>
          <w:szCs w:val="21"/>
          <w:lang w:val="fr-FR"/>
        </w:rPr>
        <w:t>1</w:t>
      </w:r>
      <w:r>
        <w:rPr>
          <w:rFonts w:ascii="宋体" w:eastAsia="宋体" w:hAnsi="宋体"/>
          <w:szCs w:val="21"/>
          <w:lang w:val="fr-FR"/>
        </w:rPr>
        <w:t>.</w:t>
      </w:r>
      <w:r w:rsidR="006941B1">
        <w:rPr>
          <w:rFonts w:ascii="宋体" w:eastAsia="宋体" w:hAnsi="宋体"/>
          <w:szCs w:val="21"/>
          <w:lang w:val="fr-FR"/>
        </w:rPr>
        <w:t xml:space="preserve">2 </w:t>
      </w:r>
      <w:r w:rsidR="006941B1">
        <w:rPr>
          <w:rFonts w:ascii="宋体" w:eastAsia="宋体" w:hAnsi="宋体" w:hint="eastAsia"/>
          <w:szCs w:val="21"/>
          <w:lang w:val="fr-FR"/>
        </w:rPr>
        <w:t>传统推荐算法</w:t>
      </w:r>
    </w:p>
    <w:p w14:paraId="27EDCE63" w14:textId="6CCFC0D9" w:rsidR="00C2597A" w:rsidRDefault="006941B1" w:rsidP="00C2597A">
      <w:pPr>
        <w:spacing w:line="360" w:lineRule="auto"/>
        <w:rPr>
          <w:rFonts w:ascii="宋体" w:eastAsia="宋体" w:hAnsi="宋体"/>
          <w:szCs w:val="21"/>
          <w:lang w:val="fr-FR"/>
        </w:rPr>
      </w:pPr>
      <w:r>
        <w:rPr>
          <w:rFonts w:ascii="宋体" w:eastAsia="宋体" w:hAnsi="宋体"/>
          <w:szCs w:val="21"/>
          <w:lang w:val="fr-FR"/>
        </w:rPr>
        <w:t>1.2.1</w:t>
      </w:r>
      <w:r w:rsidR="00C2597A">
        <w:rPr>
          <w:rFonts w:ascii="宋体" w:eastAsia="宋体" w:hAnsi="宋体"/>
          <w:szCs w:val="21"/>
          <w:lang w:val="fr-FR"/>
        </w:rPr>
        <w:t xml:space="preserve"> </w:t>
      </w:r>
      <w:r w:rsidR="00C2597A">
        <w:rPr>
          <w:rFonts w:ascii="宋体" w:eastAsia="宋体" w:hAnsi="宋体" w:hint="eastAsia"/>
          <w:szCs w:val="21"/>
          <w:lang w:val="fr-FR"/>
        </w:rPr>
        <w:t>基于内容的推荐算法</w:t>
      </w:r>
      <w:r w:rsidR="00284DF7" w:rsidRPr="00284DF7">
        <w:rPr>
          <w:rFonts w:ascii="宋体" w:eastAsia="宋体" w:hAnsi="宋体" w:hint="eastAsia"/>
          <w:szCs w:val="21"/>
          <w:highlight w:val="yellow"/>
          <w:vertAlign w:val="superscript"/>
          <w:lang w:val="fr-FR"/>
        </w:rPr>
        <w:t>[</w:t>
      </w:r>
      <w:r w:rsidR="00284DF7">
        <w:rPr>
          <w:rFonts w:ascii="宋体" w:eastAsia="宋体" w:hAnsi="宋体"/>
          <w:szCs w:val="21"/>
          <w:highlight w:val="yellow"/>
          <w:vertAlign w:val="superscript"/>
          <w:lang w:val="fr-FR"/>
        </w:rPr>
        <w:t>2-3</w:t>
      </w:r>
      <w:r w:rsidR="00284DF7" w:rsidRPr="00284DF7">
        <w:rPr>
          <w:rFonts w:ascii="宋体" w:eastAsia="宋体" w:hAnsi="宋体"/>
          <w:szCs w:val="21"/>
          <w:highlight w:val="yellow"/>
          <w:vertAlign w:val="superscript"/>
          <w:lang w:val="fr-FR"/>
        </w:rPr>
        <w:t>]</w:t>
      </w:r>
    </w:p>
    <w:p w14:paraId="201F0125" w14:textId="26FF15B6" w:rsidR="00A051DA" w:rsidRDefault="00C2597A" w:rsidP="00A051DA">
      <w:pPr>
        <w:spacing w:line="360" w:lineRule="auto"/>
        <w:rPr>
          <w:rFonts w:ascii="宋体" w:eastAsia="宋体" w:hAnsi="宋体"/>
          <w:szCs w:val="21"/>
          <w:lang w:val="fr-FR"/>
        </w:rPr>
      </w:pPr>
      <w:r>
        <w:rPr>
          <w:rFonts w:ascii="宋体" w:eastAsia="宋体" w:hAnsi="宋体"/>
          <w:szCs w:val="21"/>
          <w:lang w:val="fr-FR"/>
        </w:rPr>
        <w:tab/>
      </w:r>
      <w:r>
        <w:rPr>
          <w:rFonts w:ascii="宋体" w:eastAsia="宋体" w:hAnsi="宋体" w:hint="eastAsia"/>
          <w:szCs w:val="21"/>
          <w:lang w:val="fr-FR"/>
        </w:rPr>
        <w:t>基于内容</w:t>
      </w:r>
      <w:r w:rsidR="006941B1">
        <w:rPr>
          <w:rFonts w:ascii="宋体" w:eastAsia="宋体" w:hAnsi="宋体" w:hint="eastAsia"/>
          <w:szCs w:val="21"/>
          <w:lang w:val="fr-FR"/>
        </w:rPr>
        <w:t>+</w:t>
      </w:r>
      <w:r>
        <w:rPr>
          <w:rFonts w:ascii="宋体" w:eastAsia="宋体" w:hAnsi="宋体" w:hint="eastAsia"/>
          <w:szCs w:val="21"/>
          <w:lang w:val="fr-FR"/>
        </w:rPr>
        <w:t>的推荐算法的流程是</w:t>
      </w:r>
      <w:r w:rsidR="00A051DA">
        <w:rPr>
          <w:rFonts w:ascii="宋体" w:eastAsia="宋体" w:hAnsi="宋体" w:hint="eastAsia"/>
          <w:szCs w:val="21"/>
          <w:lang w:val="fr-FR"/>
        </w:rPr>
        <w:t>为</w:t>
      </w:r>
      <w:r>
        <w:rPr>
          <w:rFonts w:ascii="宋体" w:eastAsia="宋体" w:hAnsi="宋体" w:hint="eastAsia"/>
          <w:szCs w:val="21"/>
          <w:lang w:val="fr-FR"/>
        </w:rPr>
        <w:t>首先分析一个用户的使用纪录中的物品的共同特点，然后根据这些共同特点去数据库中找到具有同样特点的物品推荐给用户。比如一个用户看过许多推荐算法方面的文献，那么该系统就会判定推荐算法是该用户所喜好的</w:t>
      </w:r>
      <w:r w:rsidR="00A051DA">
        <w:rPr>
          <w:rFonts w:ascii="宋体" w:eastAsia="宋体" w:hAnsi="宋体" w:hint="eastAsia"/>
          <w:szCs w:val="21"/>
          <w:lang w:val="fr-FR"/>
        </w:rPr>
        <w:t>，</w:t>
      </w:r>
      <w:r>
        <w:rPr>
          <w:rFonts w:ascii="宋体" w:eastAsia="宋体" w:hAnsi="宋体" w:hint="eastAsia"/>
          <w:szCs w:val="21"/>
          <w:lang w:val="fr-FR"/>
        </w:rPr>
        <w:t>于是便大量推荐有关推荐算法的文章。</w:t>
      </w:r>
      <w:r w:rsidR="00A051DA" w:rsidRPr="00A051DA">
        <w:rPr>
          <w:rFonts w:ascii="宋体" w:eastAsia="宋体" w:hAnsi="宋体" w:hint="eastAsia"/>
          <w:szCs w:val="21"/>
          <w:lang w:val="fr-FR"/>
        </w:rPr>
        <w:t>目前</w:t>
      </w:r>
      <w:r w:rsidR="00A051DA">
        <w:rPr>
          <w:rFonts w:ascii="宋体" w:eastAsia="宋体" w:hAnsi="宋体" w:hint="eastAsia"/>
          <w:szCs w:val="21"/>
          <w:lang w:val="fr-FR"/>
        </w:rPr>
        <w:t>来看，</w:t>
      </w:r>
      <w:r w:rsidR="00A051DA" w:rsidRPr="00A051DA">
        <w:rPr>
          <w:rFonts w:ascii="宋体" w:eastAsia="宋体" w:hAnsi="宋体" w:hint="eastAsia"/>
          <w:szCs w:val="21"/>
          <w:lang w:val="fr-FR"/>
        </w:rPr>
        <w:t>比较典型的基于内容的推荐系统</w:t>
      </w:r>
      <w:r w:rsidR="00A051DA">
        <w:rPr>
          <w:rFonts w:ascii="宋体" w:eastAsia="宋体" w:hAnsi="宋体" w:hint="eastAsia"/>
          <w:szCs w:val="21"/>
          <w:lang w:val="fr-FR"/>
        </w:rPr>
        <w:t>有</w:t>
      </w:r>
      <w:r w:rsidR="00A051DA" w:rsidRPr="00A051DA">
        <w:rPr>
          <w:rFonts w:ascii="宋体" w:eastAsia="宋体" w:hAnsi="宋体"/>
          <w:szCs w:val="21"/>
          <w:lang w:val="fr-FR"/>
        </w:rPr>
        <w:t xml:space="preserve"> Uneset 新闻基于内容的推荐算法推荐系统</w:t>
      </w:r>
      <w:r w:rsidR="00A051DA">
        <w:rPr>
          <w:rFonts w:ascii="宋体" w:eastAsia="宋体" w:hAnsi="宋体" w:hint="eastAsia"/>
          <w:szCs w:val="21"/>
          <w:lang w:val="fr-FR"/>
        </w:rPr>
        <w:t>和</w:t>
      </w:r>
      <w:r w:rsidR="00A051DA" w:rsidRPr="00A051DA">
        <w:rPr>
          <w:rFonts w:ascii="宋体" w:eastAsia="宋体" w:hAnsi="宋体"/>
          <w:szCs w:val="21"/>
          <w:lang w:val="fr-FR"/>
        </w:rPr>
        <w:t xml:space="preserve"> Fab 网页推荐系统。</w:t>
      </w:r>
      <w:r>
        <w:rPr>
          <w:rFonts w:ascii="宋体" w:eastAsia="宋体" w:hAnsi="宋体" w:hint="eastAsia"/>
          <w:szCs w:val="21"/>
          <w:lang w:val="fr-FR"/>
        </w:rPr>
        <w:t>这样的推荐算法简洁直接而且可解释性强，</w:t>
      </w:r>
      <w:r w:rsidR="00A051DA">
        <w:rPr>
          <w:rFonts w:ascii="宋体" w:eastAsia="宋体" w:hAnsi="宋体" w:hint="eastAsia"/>
          <w:szCs w:val="21"/>
          <w:lang w:val="fr-FR"/>
        </w:rPr>
        <w:t>不存在冷启动问题，</w:t>
      </w:r>
      <w:r>
        <w:rPr>
          <w:rFonts w:ascii="宋体" w:eastAsia="宋体" w:hAnsi="宋体" w:hint="eastAsia"/>
          <w:szCs w:val="21"/>
          <w:lang w:val="fr-FR"/>
        </w:rPr>
        <w:t>然而局限性也很明显</w:t>
      </w:r>
      <w:r w:rsidR="00A051DA">
        <w:rPr>
          <w:rFonts w:ascii="宋体" w:eastAsia="宋体" w:hAnsi="宋体" w:hint="eastAsia"/>
          <w:szCs w:val="21"/>
          <w:lang w:val="fr-FR"/>
        </w:rPr>
        <w:t>：</w:t>
      </w:r>
    </w:p>
    <w:p w14:paraId="28004772" w14:textId="59C5A720" w:rsidR="00C2597A" w:rsidRDefault="00A051DA" w:rsidP="00A051DA">
      <w:pPr>
        <w:spacing w:line="360" w:lineRule="auto"/>
        <w:ind w:firstLine="420"/>
        <w:rPr>
          <w:rFonts w:ascii="宋体" w:eastAsia="宋体" w:hAnsi="宋体"/>
          <w:szCs w:val="21"/>
          <w:lang w:val="fr-FR"/>
        </w:rPr>
      </w:pPr>
      <w:r>
        <w:rPr>
          <w:rFonts w:ascii="宋体" w:eastAsia="宋体" w:hAnsi="宋体" w:hint="eastAsia"/>
          <w:szCs w:val="21"/>
          <w:lang w:val="fr-FR"/>
        </w:rPr>
        <w:t>(</w:t>
      </w:r>
      <w:r>
        <w:rPr>
          <w:rFonts w:ascii="宋体" w:eastAsia="宋体" w:hAnsi="宋体"/>
          <w:szCs w:val="21"/>
          <w:lang w:val="fr-FR"/>
        </w:rPr>
        <w:t>1)</w:t>
      </w:r>
      <w:r w:rsidR="00C2597A">
        <w:rPr>
          <w:rFonts w:ascii="宋体" w:eastAsia="宋体" w:hAnsi="宋体" w:hint="eastAsia"/>
          <w:szCs w:val="21"/>
          <w:lang w:val="fr-FR"/>
        </w:rPr>
        <w:t>大部分物品的特征难以提取</w:t>
      </w:r>
      <w:r>
        <w:rPr>
          <w:rFonts w:ascii="宋体" w:eastAsia="宋体" w:hAnsi="宋体" w:hint="eastAsia"/>
          <w:szCs w:val="21"/>
          <w:lang w:val="fr-FR"/>
        </w:rPr>
        <w:t>。</w:t>
      </w:r>
    </w:p>
    <w:p w14:paraId="600B4875" w14:textId="0EA9582F" w:rsidR="00A051DA" w:rsidRDefault="00A051DA" w:rsidP="00A051DA">
      <w:pPr>
        <w:spacing w:line="360" w:lineRule="auto"/>
        <w:ind w:firstLine="420"/>
        <w:rPr>
          <w:rFonts w:ascii="宋体" w:eastAsia="宋体" w:hAnsi="宋体"/>
          <w:szCs w:val="21"/>
          <w:lang w:val="fr-FR"/>
        </w:rPr>
      </w:pPr>
      <w:r>
        <w:rPr>
          <w:rFonts w:ascii="宋体" w:eastAsia="宋体" w:hAnsi="宋体" w:hint="eastAsia"/>
          <w:szCs w:val="21"/>
          <w:lang w:val="fr-FR"/>
        </w:rPr>
        <w:t>(</w:t>
      </w:r>
      <w:r>
        <w:rPr>
          <w:rFonts w:ascii="宋体" w:eastAsia="宋体" w:hAnsi="宋体"/>
          <w:szCs w:val="21"/>
          <w:lang w:val="fr-FR"/>
        </w:rPr>
        <w:t>2)</w:t>
      </w:r>
      <w:r>
        <w:rPr>
          <w:rFonts w:ascii="宋体" w:eastAsia="宋体" w:hAnsi="宋体" w:hint="eastAsia"/>
          <w:szCs w:val="21"/>
          <w:lang w:val="fr-FR"/>
        </w:rPr>
        <w:t>没有具体的评分系统，推荐的精度较低。</w:t>
      </w:r>
    </w:p>
    <w:p w14:paraId="46EB8C47" w14:textId="2168F830" w:rsidR="00A051DA" w:rsidRDefault="00A051DA" w:rsidP="00A051DA">
      <w:pPr>
        <w:spacing w:line="360" w:lineRule="auto"/>
        <w:ind w:firstLine="420"/>
        <w:rPr>
          <w:rFonts w:ascii="宋体" w:eastAsia="宋体" w:hAnsi="宋体"/>
          <w:szCs w:val="21"/>
          <w:lang w:val="fr-FR"/>
        </w:rPr>
      </w:pPr>
      <w:r>
        <w:rPr>
          <w:rFonts w:ascii="宋体" w:eastAsia="宋体" w:hAnsi="宋体" w:hint="eastAsia"/>
          <w:szCs w:val="21"/>
          <w:lang w:val="fr-FR"/>
        </w:rPr>
        <w:t>(</w:t>
      </w:r>
      <w:r>
        <w:rPr>
          <w:rFonts w:ascii="宋体" w:eastAsia="宋体" w:hAnsi="宋体"/>
          <w:szCs w:val="21"/>
          <w:lang w:val="fr-FR"/>
        </w:rPr>
        <w:t>3)</w:t>
      </w:r>
      <w:r>
        <w:rPr>
          <w:rFonts w:ascii="宋体" w:eastAsia="宋体" w:hAnsi="宋体" w:hint="eastAsia"/>
          <w:szCs w:val="21"/>
          <w:lang w:val="fr-FR"/>
        </w:rPr>
        <w:t>多样性差，在推荐内容上难以有更多的拓展。</w:t>
      </w:r>
    </w:p>
    <w:p w14:paraId="53061DA8" w14:textId="69FA370B" w:rsidR="00830F08" w:rsidRDefault="00830F08" w:rsidP="00A051DA">
      <w:pPr>
        <w:spacing w:line="360" w:lineRule="auto"/>
        <w:ind w:firstLine="420"/>
        <w:rPr>
          <w:rFonts w:ascii="宋体" w:eastAsia="宋体" w:hAnsi="宋体"/>
          <w:szCs w:val="21"/>
          <w:lang w:val="fr-FR"/>
        </w:rPr>
      </w:pPr>
      <w:r>
        <w:rPr>
          <w:rFonts w:ascii="宋体" w:eastAsia="宋体" w:hAnsi="宋体" w:hint="eastAsia"/>
          <w:szCs w:val="21"/>
          <w:lang w:val="fr-FR"/>
        </w:rPr>
        <w:t>考虑到文献的特征同样难以提取，本文没有考虑基于内容的推荐算法。</w:t>
      </w:r>
    </w:p>
    <w:p w14:paraId="4C6C9466" w14:textId="2C8A51A5" w:rsidR="00A051DA" w:rsidRDefault="00A051DA" w:rsidP="00A051DA">
      <w:pPr>
        <w:spacing w:line="360" w:lineRule="auto"/>
        <w:rPr>
          <w:rFonts w:ascii="宋体" w:eastAsia="宋体" w:hAnsi="宋体"/>
          <w:szCs w:val="21"/>
          <w:lang w:val="fr-FR"/>
        </w:rPr>
      </w:pPr>
      <w:r>
        <w:rPr>
          <w:rFonts w:ascii="宋体" w:eastAsia="宋体" w:hAnsi="宋体" w:hint="eastAsia"/>
          <w:szCs w:val="21"/>
          <w:lang w:val="fr-FR"/>
        </w:rPr>
        <w:t>1</w:t>
      </w:r>
      <w:r>
        <w:rPr>
          <w:rFonts w:ascii="宋体" w:eastAsia="宋体" w:hAnsi="宋体"/>
          <w:szCs w:val="21"/>
          <w:lang w:val="fr-FR"/>
        </w:rPr>
        <w:t>.2</w:t>
      </w:r>
      <w:r w:rsidR="00830F08">
        <w:rPr>
          <w:rFonts w:ascii="宋体" w:eastAsia="宋体" w:hAnsi="宋体"/>
          <w:szCs w:val="21"/>
          <w:lang w:val="fr-FR"/>
        </w:rPr>
        <w:t>.2</w:t>
      </w:r>
      <w:r>
        <w:rPr>
          <w:rFonts w:ascii="宋体" w:eastAsia="宋体" w:hAnsi="宋体"/>
          <w:szCs w:val="21"/>
          <w:lang w:val="fr-FR"/>
        </w:rPr>
        <w:t xml:space="preserve"> </w:t>
      </w:r>
      <w:r>
        <w:rPr>
          <w:rFonts w:ascii="宋体" w:eastAsia="宋体" w:hAnsi="宋体" w:hint="eastAsia"/>
          <w:szCs w:val="21"/>
          <w:lang w:val="fr-FR"/>
        </w:rPr>
        <w:t>协同过滤</w:t>
      </w:r>
      <w:r w:rsidR="006941B1">
        <w:rPr>
          <w:rFonts w:ascii="宋体" w:eastAsia="宋体" w:hAnsi="宋体" w:hint="eastAsia"/>
          <w:szCs w:val="21"/>
          <w:lang w:val="fr-FR"/>
        </w:rPr>
        <w:t>+</w:t>
      </w:r>
      <w:r>
        <w:rPr>
          <w:rFonts w:ascii="宋体" w:eastAsia="宋体" w:hAnsi="宋体" w:hint="eastAsia"/>
          <w:szCs w:val="21"/>
          <w:lang w:val="fr-FR"/>
        </w:rPr>
        <w:t>推荐算法</w:t>
      </w:r>
      <w:r w:rsidR="00284DF7" w:rsidRPr="00284DF7">
        <w:rPr>
          <w:rFonts w:ascii="宋体" w:eastAsia="宋体" w:hAnsi="宋体" w:hint="eastAsia"/>
          <w:szCs w:val="21"/>
          <w:highlight w:val="yellow"/>
          <w:vertAlign w:val="superscript"/>
          <w:lang w:val="fr-FR"/>
        </w:rPr>
        <w:t>[</w:t>
      </w:r>
      <w:r w:rsidR="00284DF7">
        <w:rPr>
          <w:rFonts w:ascii="宋体" w:eastAsia="宋体" w:hAnsi="宋体"/>
          <w:szCs w:val="21"/>
          <w:highlight w:val="yellow"/>
          <w:vertAlign w:val="superscript"/>
          <w:lang w:val="fr-FR"/>
        </w:rPr>
        <w:t>4-5</w:t>
      </w:r>
      <w:r w:rsidR="00284DF7" w:rsidRPr="00284DF7">
        <w:rPr>
          <w:rFonts w:ascii="宋体" w:eastAsia="宋体" w:hAnsi="宋体"/>
          <w:szCs w:val="21"/>
          <w:highlight w:val="yellow"/>
          <w:vertAlign w:val="superscript"/>
          <w:lang w:val="fr-FR"/>
        </w:rPr>
        <w:t>]</w:t>
      </w:r>
    </w:p>
    <w:p w14:paraId="42807B15" w14:textId="59FED422" w:rsidR="00A051DA" w:rsidRDefault="00A051DA" w:rsidP="00A051DA">
      <w:pPr>
        <w:spacing w:line="360" w:lineRule="auto"/>
        <w:rPr>
          <w:rFonts w:ascii="宋体" w:eastAsia="宋体" w:hAnsi="宋体"/>
          <w:szCs w:val="21"/>
          <w:lang w:val="fr-FR"/>
        </w:rPr>
      </w:pPr>
      <w:r>
        <w:rPr>
          <w:rFonts w:ascii="宋体" w:eastAsia="宋体" w:hAnsi="宋体"/>
          <w:szCs w:val="21"/>
          <w:lang w:val="fr-FR"/>
        </w:rPr>
        <w:tab/>
      </w:r>
      <w:r>
        <w:rPr>
          <w:rFonts w:ascii="宋体" w:eastAsia="宋体" w:hAnsi="宋体" w:hint="eastAsia"/>
          <w:szCs w:val="21"/>
          <w:lang w:val="fr-FR"/>
        </w:rPr>
        <w:t>作为目前使用最为广泛的推荐算法之一，协同过滤的推荐算法被广泛应用于各种平台。引言中以及提到</w:t>
      </w:r>
      <w:r w:rsidR="00FD7C58">
        <w:rPr>
          <w:rFonts w:ascii="宋体" w:eastAsia="宋体" w:hAnsi="宋体" w:hint="eastAsia"/>
          <w:szCs w:val="21"/>
          <w:lang w:val="fr-FR"/>
        </w:rPr>
        <w:t>协同过滤推荐算法主要分为两种：基于用户的协同过滤推荐算法和基于物品的协同过滤推荐算法。前者为通过寻找相似的用户再为其推荐相似用户使用过的物品。比较典型的有研究发现很多中年男性会同时购买纸尿片和啤酒，于是很多商场便会将这两个看起来毫不相干的物品摆放在一起，为购买纸尿片的男性同时推荐了啤酒，从而大大提高了销量。而基于物品的推荐算法同理，通过寻找相似的物品然后向相似物品的用户推荐目标物品。这样的推荐算法拓展性很强，可以将用户的目光发散出去，推荐用户的潜在偏好，</w:t>
      </w:r>
      <w:ins w:id="1" w:author="jlu" w:date="2021-09-10T07:38:00Z">
        <w:r w:rsidR="001339A4">
          <w:rPr>
            <w:rFonts w:ascii="宋体" w:eastAsia="宋体" w:hAnsi="宋体" w:hint="eastAsia"/>
            <w:szCs w:val="21"/>
            <w:lang w:val="fr-FR"/>
          </w:rPr>
          <w:t>然</w:t>
        </w:r>
      </w:ins>
      <w:ins w:id="2" w:author="jlu" w:date="2021-09-10T07:39:00Z">
        <w:r w:rsidR="001339A4">
          <w:rPr>
            <w:rFonts w:ascii="宋体" w:eastAsia="宋体" w:hAnsi="宋体" w:hint="eastAsia"/>
            <w:szCs w:val="21"/>
            <w:lang w:val="fr-FR"/>
          </w:rPr>
          <w:t>而</w:t>
        </w:r>
      </w:ins>
      <w:ins w:id="3" w:author="jlu" w:date="2021-09-10T07:38:00Z">
        <w:r w:rsidR="001339A4">
          <w:rPr>
            <w:rFonts w:ascii="宋体" w:eastAsia="宋体" w:hAnsi="宋体" w:hint="eastAsia"/>
            <w:szCs w:val="21"/>
            <w:lang w:val="fr-FR"/>
          </w:rPr>
          <w:t>协同过滤推荐算法也存在</w:t>
        </w:r>
      </w:ins>
      <w:ins w:id="4" w:author="jlu" w:date="2021-09-10T07:39:00Z">
        <w:r w:rsidR="001339A4">
          <w:rPr>
            <w:rFonts w:ascii="宋体" w:eastAsia="宋体" w:hAnsi="宋体" w:hint="eastAsia"/>
            <w:szCs w:val="21"/>
            <w:lang w:val="fr-FR"/>
          </w:rPr>
          <w:t>以下缺点：</w:t>
        </w:r>
      </w:ins>
    </w:p>
    <w:p w14:paraId="31B72294" w14:textId="1DA8B43D" w:rsidR="001339A4" w:rsidRPr="001339A4" w:rsidRDefault="00FD7C58">
      <w:pPr>
        <w:pStyle w:val="ae"/>
        <w:numPr>
          <w:ilvl w:val="0"/>
          <w:numId w:val="1"/>
        </w:numPr>
        <w:spacing w:line="360" w:lineRule="auto"/>
        <w:ind w:firstLineChars="0"/>
        <w:rPr>
          <w:ins w:id="5" w:author="jlu" w:date="2021-09-10T07:39:00Z"/>
          <w:rFonts w:ascii="宋体" w:eastAsia="宋体" w:hAnsi="宋体"/>
          <w:szCs w:val="21"/>
          <w:lang w:val="fr-FR"/>
          <w:rPrChange w:id="6" w:author="jlu" w:date="2021-09-10T07:39:00Z">
            <w:rPr>
              <w:ins w:id="7" w:author="jlu" w:date="2021-09-10T07:39:00Z"/>
              <w:lang w:val="fr-FR"/>
            </w:rPr>
          </w:rPrChange>
        </w:rPr>
        <w:pPrChange w:id="8" w:author="jlu" w:date="2021-09-10T07:39:00Z">
          <w:pPr>
            <w:spacing w:line="360" w:lineRule="auto"/>
          </w:pPr>
        </w:pPrChange>
      </w:pPr>
      <w:del w:id="9" w:author="jlu" w:date="2021-09-10T07:39:00Z">
        <w:r w:rsidRPr="001339A4" w:rsidDel="001339A4">
          <w:rPr>
            <w:rFonts w:ascii="宋体" w:eastAsia="宋体" w:hAnsi="宋体"/>
            <w:szCs w:val="21"/>
            <w:lang w:val="fr-FR"/>
            <w:rPrChange w:id="10" w:author="jlu" w:date="2021-09-10T07:39:00Z">
              <w:rPr>
                <w:lang w:val="fr-FR"/>
              </w:rPr>
            </w:rPrChange>
          </w:rPr>
          <w:tab/>
          <w:delText>(1)</w:delText>
        </w:r>
      </w:del>
      <w:ins w:id="11" w:author="jlu" w:date="2021-09-10T07:39:00Z">
        <w:r w:rsidR="001339A4" w:rsidRPr="001339A4">
          <w:rPr>
            <w:rFonts w:ascii="宋体" w:eastAsia="宋体" w:hAnsi="宋体" w:hint="eastAsia"/>
            <w:szCs w:val="21"/>
            <w:lang w:val="fr-FR"/>
            <w:rPrChange w:id="12" w:author="jlu" w:date="2021-09-10T07:39:00Z">
              <w:rPr>
                <w:rFonts w:hint="eastAsia"/>
                <w:lang w:val="fr-FR"/>
              </w:rPr>
            </w:rPrChange>
          </w:rPr>
          <w:t>缺乏可解释性。</w:t>
        </w:r>
      </w:ins>
    </w:p>
    <w:p w14:paraId="1176873E" w14:textId="39DB6B7B" w:rsidR="00FD7C58" w:rsidRPr="001339A4" w:rsidDel="001339A4" w:rsidRDefault="00742367">
      <w:pPr>
        <w:pStyle w:val="ae"/>
        <w:numPr>
          <w:ilvl w:val="0"/>
          <w:numId w:val="1"/>
        </w:numPr>
        <w:spacing w:line="360" w:lineRule="auto"/>
        <w:ind w:firstLineChars="0"/>
        <w:rPr>
          <w:del w:id="13" w:author="jlu" w:date="2021-09-10T07:39:00Z"/>
          <w:rFonts w:ascii="宋体" w:eastAsia="宋体" w:hAnsi="宋体"/>
          <w:szCs w:val="21"/>
          <w:lang w:val="fr-FR"/>
          <w:rPrChange w:id="14" w:author="jlu" w:date="2021-09-10T07:39:00Z">
            <w:rPr>
              <w:del w:id="15" w:author="jlu" w:date="2021-09-10T07:39:00Z"/>
              <w:lang w:val="fr-FR"/>
            </w:rPr>
          </w:rPrChange>
        </w:rPr>
        <w:pPrChange w:id="16" w:author="jlu" w:date="2021-09-10T07:39:00Z">
          <w:pPr>
            <w:spacing w:line="360" w:lineRule="auto"/>
          </w:pPr>
        </w:pPrChange>
      </w:pPr>
      <w:r w:rsidRPr="001339A4">
        <w:rPr>
          <w:rFonts w:ascii="宋体" w:eastAsia="宋体" w:hAnsi="宋体" w:hint="eastAsia"/>
          <w:szCs w:val="21"/>
          <w:lang w:val="fr-FR"/>
          <w:rPrChange w:id="17" w:author="jlu" w:date="2021-09-10T07:39:00Z">
            <w:rPr>
              <w:rFonts w:hint="eastAsia"/>
              <w:lang w:val="fr-FR"/>
            </w:rPr>
          </w:rPrChange>
        </w:rPr>
        <w:lastRenderedPageBreak/>
        <w:t>冷启动问题无法解决，过度依赖历史数据。</w:t>
      </w:r>
    </w:p>
    <w:p w14:paraId="42EE6730" w14:textId="3FDA784C" w:rsidR="00FD7C58" w:rsidRPr="001339A4" w:rsidRDefault="00FD7C58">
      <w:pPr>
        <w:pStyle w:val="ae"/>
        <w:numPr>
          <w:ilvl w:val="0"/>
          <w:numId w:val="1"/>
        </w:numPr>
        <w:spacing w:line="360" w:lineRule="auto"/>
        <w:ind w:firstLineChars="0"/>
        <w:rPr>
          <w:rFonts w:ascii="宋体" w:eastAsia="宋体" w:hAnsi="宋体"/>
          <w:szCs w:val="21"/>
          <w:lang w:val="fr-FR"/>
          <w:rPrChange w:id="18" w:author="jlu" w:date="2021-09-10T07:39:00Z">
            <w:rPr>
              <w:lang w:val="fr-FR"/>
            </w:rPr>
          </w:rPrChange>
        </w:rPr>
        <w:pPrChange w:id="19" w:author="jlu" w:date="2021-09-10T07:39:00Z">
          <w:pPr>
            <w:spacing w:line="360" w:lineRule="auto"/>
          </w:pPr>
        </w:pPrChange>
      </w:pPr>
      <w:del w:id="20" w:author="jlu" w:date="2021-09-10T07:39:00Z">
        <w:r w:rsidRPr="001339A4" w:rsidDel="001339A4">
          <w:rPr>
            <w:rFonts w:ascii="宋体" w:eastAsia="宋体" w:hAnsi="宋体"/>
            <w:szCs w:val="21"/>
            <w:lang w:val="fr-FR"/>
            <w:rPrChange w:id="21" w:author="jlu" w:date="2021-09-10T07:39:00Z">
              <w:rPr>
                <w:lang w:val="fr-FR"/>
              </w:rPr>
            </w:rPrChange>
          </w:rPr>
          <w:tab/>
          <w:delText>(2)</w:delText>
        </w:r>
        <w:r w:rsidR="00742367" w:rsidRPr="001339A4" w:rsidDel="001339A4">
          <w:rPr>
            <w:rFonts w:ascii="宋体" w:eastAsia="宋体" w:hAnsi="宋体" w:hint="eastAsia"/>
            <w:szCs w:val="21"/>
            <w:lang w:val="fr-FR"/>
            <w:rPrChange w:id="22" w:author="jlu" w:date="2021-09-10T07:39:00Z">
              <w:rPr>
                <w:rFonts w:hint="eastAsia"/>
                <w:lang w:val="fr-FR"/>
              </w:rPr>
            </w:rPrChange>
          </w:rPr>
          <w:delText>可解释性差。</w:delText>
        </w:r>
      </w:del>
    </w:p>
    <w:p w14:paraId="16F4D3A4" w14:textId="459943F1" w:rsidR="00FD7C58" w:rsidRDefault="00FD7C58" w:rsidP="00FD7C58">
      <w:pPr>
        <w:spacing w:line="360" w:lineRule="auto"/>
        <w:ind w:firstLine="420"/>
        <w:rPr>
          <w:rFonts w:ascii="宋体" w:eastAsia="宋体" w:hAnsi="宋体"/>
          <w:szCs w:val="21"/>
          <w:lang w:val="fr-FR"/>
        </w:rPr>
      </w:pPr>
      <w:r>
        <w:rPr>
          <w:rFonts w:ascii="宋体" w:eastAsia="宋体" w:hAnsi="宋体" w:hint="eastAsia"/>
          <w:szCs w:val="21"/>
          <w:lang w:val="fr-FR"/>
        </w:rPr>
        <w:t>(</w:t>
      </w:r>
      <w:r>
        <w:rPr>
          <w:rFonts w:ascii="宋体" w:eastAsia="宋体" w:hAnsi="宋体"/>
          <w:szCs w:val="21"/>
          <w:lang w:val="fr-FR"/>
        </w:rPr>
        <w:t>3)</w:t>
      </w:r>
      <w:r w:rsidR="00742367">
        <w:rPr>
          <w:rFonts w:ascii="宋体" w:eastAsia="宋体" w:hAnsi="宋体" w:hint="eastAsia"/>
          <w:szCs w:val="21"/>
          <w:lang w:val="fr-FR"/>
        </w:rPr>
        <w:t>对稀疏数据缺乏解决方案。</w:t>
      </w:r>
    </w:p>
    <w:p w14:paraId="23D05895" w14:textId="4EF4F07F" w:rsidR="00830F08" w:rsidRDefault="00830F08" w:rsidP="00FD7C58">
      <w:pPr>
        <w:spacing w:line="360" w:lineRule="auto"/>
        <w:ind w:firstLine="420"/>
        <w:rPr>
          <w:rFonts w:ascii="宋体" w:eastAsia="宋体" w:hAnsi="宋体"/>
          <w:szCs w:val="21"/>
          <w:lang w:val="fr-FR"/>
        </w:rPr>
      </w:pPr>
      <w:r>
        <w:rPr>
          <w:rFonts w:ascii="宋体" w:eastAsia="宋体" w:hAnsi="宋体" w:hint="eastAsia"/>
          <w:szCs w:val="21"/>
          <w:lang w:val="fr-FR"/>
        </w:rPr>
        <w:t>由于数据的稀疏性以及考虑到文献这类物品的特殊特性对发散性的需求不高，协同过滤的推荐算法</w:t>
      </w:r>
      <w:ins w:id="23" w:author="jlu" w:date="2021-09-10T07:39:00Z">
        <w:r w:rsidR="001339A4">
          <w:rPr>
            <w:rFonts w:ascii="宋体" w:eastAsia="宋体" w:hAnsi="宋体" w:hint="eastAsia"/>
            <w:szCs w:val="21"/>
            <w:lang w:val="fr-FR"/>
          </w:rPr>
          <w:t>并不适用</w:t>
        </w:r>
      </w:ins>
      <w:ins w:id="24" w:author="jlu" w:date="2021-09-10T07:40:00Z">
        <w:r w:rsidR="001339A4">
          <w:rPr>
            <w:rFonts w:ascii="宋体" w:eastAsia="宋体" w:hAnsi="宋体" w:hint="eastAsia"/>
            <w:szCs w:val="21"/>
            <w:lang w:val="fr-FR"/>
          </w:rPr>
          <w:t>本文研究场景</w:t>
        </w:r>
      </w:ins>
      <w:del w:id="25" w:author="jlu" w:date="2021-09-10T07:40:00Z">
        <w:r w:rsidDel="001339A4">
          <w:rPr>
            <w:rFonts w:ascii="宋体" w:eastAsia="宋体" w:hAnsi="宋体" w:hint="eastAsia"/>
            <w:szCs w:val="21"/>
            <w:lang w:val="fr-FR"/>
          </w:rPr>
          <w:delText>在本文也没有展开</w:delText>
        </w:r>
      </w:del>
      <w:r>
        <w:rPr>
          <w:rFonts w:ascii="宋体" w:eastAsia="宋体" w:hAnsi="宋体" w:hint="eastAsia"/>
          <w:szCs w:val="21"/>
          <w:lang w:val="fr-FR"/>
        </w:rPr>
        <w:t>。</w:t>
      </w:r>
    </w:p>
    <w:p w14:paraId="3EF260FD" w14:textId="0476506E" w:rsidR="00742367" w:rsidRDefault="00742367" w:rsidP="00742367">
      <w:pPr>
        <w:spacing w:line="360" w:lineRule="auto"/>
        <w:rPr>
          <w:rFonts w:ascii="宋体" w:eastAsia="宋体" w:hAnsi="宋体"/>
          <w:szCs w:val="21"/>
          <w:lang w:val="fr-FR"/>
        </w:rPr>
      </w:pPr>
      <w:r>
        <w:rPr>
          <w:rFonts w:ascii="宋体" w:eastAsia="宋体" w:hAnsi="宋体" w:hint="eastAsia"/>
          <w:szCs w:val="21"/>
          <w:lang w:val="fr-FR"/>
        </w:rPr>
        <w:t>1</w:t>
      </w:r>
      <w:r>
        <w:rPr>
          <w:rFonts w:ascii="宋体" w:eastAsia="宋体" w:hAnsi="宋体"/>
          <w:szCs w:val="21"/>
          <w:lang w:val="fr-FR"/>
        </w:rPr>
        <w:t>.</w:t>
      </w:r>
      <w:r w:rsidR="00830F08">
        <w:rPr>
          <w:rFonts w:ascii="宋体" w:eastAsia="宋体" w:hAnsi="宋体"/>
          <w:szCs w:val="21"/>
          <w:lang w:val="fr-FR"/>
        </w:rPr>
        <w:t>2.</w:t>
      </w:r>
      <w:r>
        <w:rPr>
          <w:rFonts w:ascii="宋体" w:eastAsia="宋体" w:hAnsi="宋体"/>
          <w:szCs w:val="21"/>
          <w:lang w:val="fr-FR"/>
        </w:rPr>
        <w:t xml:space="preserve">3 </w:t>
      </w:r>
      <w:r>
        <w:rPr>
          <w:rFonts w:ascii="宋体" w:eastAsia="宋体" w:hAnsi="宋体" w:hint="eastAsia"/>
          <w:szCs w:val="21"/>
          <w:lang w:val="fr-FR"/>
        </w:rPr>
        <w:t>基于标签</w:t>
      </w:r>
      <w:r w:rsidR="006941B1">
        <w:rPr>
          <w:rFonts w:ascii="宋体" w:eastAsia="宋体" w:hAnsi="宋体" w:hint="eastAsia"/>
          <w:szCs w:val="21"/>
          <w:lang w:val="fr-FR"/>
        </w:rPr>
        <w:t>+</w:t>
      </w:r>
      <w:r>
        <w:rPr>
          <w:rFonts w:ascii="宋体" w:eastAsia="宋体" w:hAnsi="宋体" w:hint="eastAsia"/>
          <w:szCs w:val="21"/>
          <w:lang w:val="fr-FR"/>
        </w:rPr>
        <w:t>的推荐算法</w:t>
      </w:r>
      <w:r w:rsidR="00284DF7" w:rsidRPr="00284DF7">
        <w:rPr>
          <w:rFonts w:ascii="宋体" w:eastAsia="宋体" w:hAnsi="宋体" w:hint="eastAsia"/>
          <w:szCs w:val="21"/>
          <w:highlight w:val="yellow"/>
          <w:vertAlign w:val="superscript"/>
          <w:lang w:val="fr-FR"/>
        </w:rPr>
        <w:t>[</w:t>
      </w:r>
      <w:r w:rsidR="00284DF7">
        <w:rPr>
          <w:rFonts w:ascii="宋体" w:eastAsia="宋体" w:hAnsi="宋体"/>
          <w:szCs w:val="21"/>
          <w:highlight w:val="yellow"/>
          <w:vertAlign w:val="superscript"/>
          <w:lang w:val="fr-FR"/>
        </w:rPr>
        <w:t>6-7</w:t>
      </w:r>
      <w:r w:rsidR="00284DF7" w:rsidRPr="00284DF7">
        <w:rPr>
          <w:rFonts w:ascii="宋体" w:eastAsia="宋体" w:hAnsi="宋体"/>
          <w:szCs w:val="21"/>
          <w:highlight w:val="yellow"/>
          <w:vertAlign w:val="superscript"/>
          <w:lang w:val="fr-FR"/>
        </w:rPr>
        <w:t>]</w:t>
      </w:r>
    </w:p>
    <w:p w14:paraId="6FA438EF" w14:textId="117B2154" w:rsidR="00742367" w:rsidRDefault="00742367" w:rsidP="00742367">
      <w:pPr>
        <w:spacing w:line="360" w:lineRule="auto"/>
        <w:rPr>
          <w:rFonts w:ascii="宋体" w:eastAsia="宋体" w:hAnsi="宋体"/>
          <w:szCs w:val="21"/>
          <w:lang w:val="fr-FR"/>
        </w:rPr>
      </w:pPr>
      <w:r>
        <w:rPr>
          <w:rFonts w:ascii="宋体" w:eastAsia="宋体" w:hAnsi="宋体"/>
          <w:szCs w:val="21"/>
          <w:lang w:val="fr-FR"/>
        </w:rPr>
        <w:tab/>
      </w:r>
      <w:r w:rsidR="00FC08DB">
        <w:rPr>
          <w:rFonts w:ascii="宋体" w:eastAsia="宋体" w:hAnsi="宋体" w:hint="eastAsia"/>
          <w:szCs w:val="21"/>
          <w:lang w:val="fr-FR"/>
        </w:rPr>
        <w:t>基于标签的推荐算法通常为统计一个用户最长用的标签和每个物品最长被打上的标签然后通过一定的关系将二者配对从而进行推荐。比较经典的是豆瓣网的推荐系统，通过大量使用标签信息来进行个性化推荐。其本质为通过引入标签形成一个用户-标签-物品的三元关系。这样的推荐算法与基于内容的推荐算法原理上相似，但算法更加简便。然而这样的推荐算法对标签的分析具有局限，算法精度方面无法保证。</w:t>
      </w:r>
    </w:p>
    <w:p w14:paraId="3BBA3CE1" w14:textId="7A3E386A" w:rsidR="00830F08" w:rsidRDefault="00830F08" w:rsidP="00742367">
      <w:pPr>
        <w:spacing w:line="360" w:lineRule="auto"/>
        <w:rPr>
          <w:rFonts w:ascii="宋体" w:eastAsia="宋体" w:hAnsi="宋体"/>
          <w:szCs w:val="21"/>
          <w:lang w:val="fr-FR"/>
        </w:rPr>
      </w:pPr>
      <w:r>
        <w:rPr>
          <w:rFonts w:ascii="宋体" w:eastAsia="宋体" w:hAnsi="宋体"/>
          <w:szCs w:val="21"/>
          <w:lang w:val="fr-FR"/>
        </w:rPr>
        <w:tab/>
      </w:r>
      <w:r w:rsidR="0090061D">
        <w:rPr>
          <w:rFonts w:ascii="宋体" w:eastAsia="宋体" w:hAnsi="宋体" w:hint="eastAsia"/>
          <w:szCs w:val="21"/>
          <w:lang w:val="fr-FR"/>
        </w:rPr>
        <w:t>在综合考虑数据库的特征之后，本文将关键词作为文献的标签，在基于标签的推荐算法的基础上提出基于关键词权重的推荐算法。</w:t>
      </w:r>
    </w:p>
    <w:p w14:paraId="400743A0" w14:textId="0263F5B2" w:rsidR="0090061D" w:rsidRPr="001339A4" w:rsidRDefault="0090061D" w:rsidP="00742367">
      <w:pPr>
        <w:spacing w:line="360" w:lineRule="auto"/>
        <w:rPr>
          <w:rFonts w:ascii="宋体" w:eastAsia="宋体" w:hAnsi="宋体"/>
          <w:b/>
          <w:szCs w:val="21"/>
          <w:lang w:val="fr-FR"/>
          <w:rPrChange w:id="26" w:author="jlu" w:date="2021-09-10T07:40:00Z">
            <w:rPr>
              <w:rFonts w:ascii="宋体" w:eastAsia="宋体" w:hAnsi="宋体"/>
              <w:szCs w:val="21"/>
              <w:lang w:val="fr-FR"/>
            </w:rPr>
          </w:rPrChange>
        </w:rPr>
      </w:pPr>
      <w:r w:rsidRPr="001339A4">
        <w:rPr>
          <w:rFonts w:ascii="宋体" w:eastAsia="宋体" w:hAnsi="宋体"/>
          <w:b/>
          <w:szCs w:val="21"/>
          <w:lang w:val="fr-FR"/>
          <w:rPrChange w:id="27" w:author="jlu" w:date="2021-09-10T07:40:00Z">
            <w:rPr>
              <w:rFonts w:ascii="宋体" w:eastAsia="宋体" w:hAnsi="宋体"/>
              <w:szCs w:val="21"/>
              <w:lang w:val="fr-FR"/>
            </w:rPr>
          </w:rPrChange>
        </w:rPr>
        <w:t xml:space="preserve">2 </w:t>
      </w:r>
      <w:r w:rsidRPr="001339A4">
        <w:rPr>
          <w:rFonts w:ascii="宋体" w:eastAsia="宋体" w:hAnsi="宋体" w:hint="eastAsia"/>
          <w:b/>
          <w:szCs w:val="21"/>
          <w:lang w:val="fr-FR"/>
          <w:rPrChange w:id="28" w:author="jlu" w:date="2021-09-10T07:40:00Z">
            <w:rPr>
              <w:rFonts w:ascii="宋体" w:eastAsia="宋体" w:hAnsi="宋体" w:hint="eastAsia"/>
              <w:szCs w:val="21"/>
              <w:lang w:val="fr-FR"/>
            </w:rPr>
          </w:rPrChange>
        </w:rPr>
        <w:t>基于关键词权重的推荐算法</w:t>
      </w:r>
    </w:p>
    <w:p w14:paraId="4FD567E2" w14:textId="023BC03E" w:rsidR="0090061D" w:rsidRDefault="0090061D" w:rsidP="00742367">
      <w:pPr>
        <w:spacing w:line="360" w:lineRule="auto"/>
        <w:rPr>
          <w:rFonts w:ascii="宋体" w:eastAsia="宋体" w:hAnsi="宋体"/>
          <w:szCs w:val="21"/>
          <w:lang w:val="fr-FR"/>
        </w:rPr>
      </w:pPr>
      <w:r>
        <w:rPr>
          <w:rFonts w:ascii="宋体" w:eastAsia="宋体" w:hAnsi="宋体" w:hint="eastAsia"/>
          <w:szCs w:val="21"/>
          <w:lang w:val="fr-FR"/>
        </w:rPr>
        <w:t>2</w:t>
      </w:r>
      <w:r>
        <w:rPr>
          <w:rFonts w:ascii="宋体" w:eastAsia="宋体" w:hAnsi="宋体"/>
          <w:szCs w:val="21"/>
          <w:lang w:val="fr-FR"/>
        </w:rPr>
        <w:t xml:space="preserve">.1 </w:t>
      </w:r>
      <w:r w:rsidR="006F6025">
        <w:rPr>
          <w:rFonts w:ascii="宋体" w:eastAsia="宋体" w:hAnsi="宋体" w:hint="eastAsia"/>
          <w:szCs w:val="21"/>
          <w:lang w:val="fr-FR"/>
        </w:rPr>
        <w:t>推荐系统</w:t>
      </w:r>
    </w:p>
    <w:p w14:paraId="494AAF3D" w14:textId="68933E0F" w:rsidR="006F6025" w:rsidRDefault="006F6025" w:rsidP="00742367">
      <w:pPr>
        <w:spacing w:line="360" w:lineRule="auto"/>
        <w:rPr>
          <w:rFonts w:ascii="宋体" w:eastAsia="宋体" w:hAnsi="宋体"/>
          <w:szCs w:val="21"/>
          <w:lang w:val="fr-FR"/>
        </w:rPr>
      </w:pPr>
      <w:r>
        <w:rPr>
          <w:rFonts w:ascii="宋体" w:eastAsia="宋体" w:hAnsi="宋体" w:hint="eastAsia"/>
          <w:szCs w:val="21"/>
          <w:lang w:val="fr-FR"/>
        </w:rPr>
        <w:t>2</w:t>
      </w:r>
      <w:r>
        <w:rPr>
          <w:rFonts w:ascii="宋体" w:eastAsia="宋体" w:hAnsi="宋体"/>
          <w:szCs w:val="21"/>
          <w:lang w:val="fr-FR"/>
        </w:rPr>
        <w:t>.1.1</w:t>
      </w:r>
      <w:r w:rsidRPr="006F6025">
        <w:rPr>
          <w:rFonts w:ascii="宋体" w:eastAsia="宋体" w:hAnsi="宋体" w:hint="eastAsia"/>
          <w:szCs w:val="21"/>
          <w:lang w:val="fr-FR"/>
        </w:rPr>
        <w:t>设计思想与框架</w:t>
      </w:r>
    </w:p>
    <w:p w14:paraId="10B05652" w14:textId="0AFEC598" w:rsidR="0090061D" w:rsidRPr="00C81F86" w:rsidRDefault="001339A4" w:rsidP="0090061D">
      <w:pPr>
        <w:spacing w:line="360" w:lineRule="auto"/>
        <w:jc w:val="left"/>
        <w:rPr>
          <w:rFonts w:ascii="宋体" w:eastAsia="宋体" w:hAnsi="宋体"/>
          <w:iCs/>
          <w:szCs w:val="21"/>
          <w:lang w:val="fr-FR"/>
        </w:rPr>
      </w:pPr>
      <w:r w:rsidRPr="00C81F86">
        <w:rPr>
          <w:rFonts w:ascii="宋体" w:eastAsia="宋体" w:hAnsi="宋体" w:hint="eastAsia"/>
          <w:iCs/>
          <w:noProof/>
          <w:szCs w:val="21"/>
          <w:lang w:val="fr-FR"/>
        </w:rPr>
        <w:drawing>
          <wp:anchor distT="0" distB="0" distL="114300" distR="114300" simplePos="0" relativeHeight="251662336" behindDoc="0" locked="0" layoutInCell="1" allowOverlap="1" wp14:anchorId="13DA4AF9" wp14:editId="110C8A68">
            <wp:simplePos x="0" y="0"/>
            <wp:positionH relativeFrom="column">
              <wp:posOffset>980553</wp:posOffset>
            </wp:positionH>
            <wp:positionV relativeFrom="paragraph">
              <wp:posOffset>651655</wp:posOffset>
            </wp:positionV>
            <wp:extent cx="3116580" cy="1344930"/>
            <wp:effectExtent l="0" t="19050" r="0" b="2667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649CBF00" wp14:editId="5FE8064E">
                <wp:simplePos x="0" y="0"/>
                <wp:positionH relativeFrom="column">
                  <wp:posOffset>2721690</wp:posOffset>
                </wp:positionH>
                <wp:positionV relativeFrom="paragraph">
                  <wp:posOffset>1049438</wp:posOffset>
                </wp:positionV>
                <wp:extent cx="1143000" cy="281940"/>
                <wp:effectExtent l="0" t="0" r="0" b="38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1940"/>
                        </a:xfrm>
                        <a:prstGeom prst="rect">
                          <a:avLst/>
                        </a:prstGeom>
                        <a:solidFill>
                          <a:srgbClr val="FFFFFF"/>
                        </a:solidFill>
                        <a:ln w="9525">
                          <a:solidFill>
                            <a:schemeClr val="bg1"/>
                          </a:solidFill>
                          <a:miter lim="800000"/>
                          <a:headEnd/>
                          <a:tailEnd/>
                        </a:ln>
                      </wps:spPr>
                      <wps:txbx>
                        <w:txbxContent>
                          <w:p w14:paraId="7D5B5EDE" w14:textId="77777777" w:rsidR="0090061D" w:rsidRDefault="0090061D" w:rsidP="0090061D">
                            <w:r>
                              <w:t>用户</w:t>
                            </w:r>
                            <w:r>
                              <w:rPr>
                                <w:rFonts w:hint="eastAsia"/>
                              </w:rPr>
                              <w:t>关键词</w:t>
                            </w:r>
                            <w:r>
                              <w:t>向量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CBF00" id="_x0000_t202" coordsize="21600,21600" o:spt="202" path="m,l,21600r21600,l21600,xe">
                <v:stroke joinstyle="miter"/>
                <v:path gradientshapeok="t" o:connecttype="rect"/>
              </v:shapetype>
              <v:shape id="文本框 2" o:spid="_x0000_s1026" type="#_x0000_t202" style="position:absolute;margin-left:214.3pt;margin-top:82.65pt;width:90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" strokecolor="white [3212]">
                <v:textbox>
                  <w:txbxContent>
                    <w:p w14:paraId="7D5B5EDE" w14:textId="77777777" w:rsidR="0090061D" w:rsidRDefault="0090061D" w:rsidP="0090061D">
                      <w:r>
                        <w:t>用户</w:t>
                      </w:r>
                      <w:r>
                        <w:rPr>
                          <w:rFonts w:hint="eastAsia"/>
                        </w:rPr>
                        <w:t>关键词</w:t>
                      </w:r>
                      <w:r>
                        <w:t>向量</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E523390" wp14:editId="3F99AEEC">
                <wp:simplePos x="0" y="0"/>
                <wp:positionH relativeFrom="column">
                  <wp:posOffset>2067833</wp:posOffset>
                </wp:positionH>
                <wp:positionV relativeFrom="paragraph">
                  <wp:posOffset>2053590</wp:posOffset>
                </wp:positionV>
                <wp:extent cx="723900" cy="3429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42900"/>
                        </a:xfrm>
                        <a:prstGeom prst="rect">
                          <a:avLst/>
                        </a:prstGeom>
                        <a:solidFill>
                          <a:schemeClr val="lt1"/>
                        </a:solidFill>
                        <a:ln w="6350">
                          <a:solidFill>
                            <a:schemeClr val="bg1"/>
                          </a:solidFill>
                        </a:ln>
                      </wps:spPr>
                      <wps:txbx>
                        <w:txbxContent>
                          <w:p w14:paraId="030C7A71" w14:textId="77777777" w:rsidR="0090061D" w:rsidRDefault="0090061D" w:rsidP="0090061D">
                            <w:r>
                              <w:rPr>
                                <w:rFonts w:hint="eastAsia"/>
                              </w:rPr>
                              <w:t>对应关系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3390" id="文本框 3" o:spid="_x0000_s1027" type="#_x0000_t202" style="position:absolute;margin-left:162.8pt;margin-top:161.7pt;width:5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" fillcolor="white [3201]" strokecolor="white [3212]" strokeweight=".5pt">
                <v:path arrowok="t"/>
                <v:textbox>
                  <w:txbxContent>
                    <w:p w14:paraId="030C7A71" w14:textId="77777777" w:rsidR="0090061D" w:rsidRDefault="0090061D" w:rsidP="0090061D">
                      <w:r>
                        <w:rPr>
                          <w:rFonts w:hint="eastAsia"/>
                        </w:rPr>
                        <w:t>对应关系</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F13BF96" wp14:editId="481635A2">
                <wp:simplePos x="0" y="0"/>
                <wp:positionH relativeFrom="column">
                  <wp:posOffset>1075674</wp:posOffset>
                </wp:positionH>
                <wp:positionV relativeFrom="paragraph">
                  <wp:posOffset>1419152</wp:posOffset>
                </wp:positionV>
                <wp:extent cx="1104900" cy="25146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251460"/>
                        </a:xfrm>
                        <a:prstGeom prst="rect">
                          <a:avLst/>
                        </a:prstGeom>
                        <a:solidFill>
                          <a:schemeClr val="lt1"/>
                        </a:solidFill>
                        <a:ln w="6350">
                          <a:solidFill>
                            <a:schemeClr val="bg1"/>
                          </a:solidFill>
                        </a:ln>
                      </wps:spPr>
                      <wps:txbx>
                        <w:txbxContent>
                          <w:p w14:paraId="10C1FEDF" w14:textId="77777777" w:rsidR="0090061D" w:rsidRPr="00A84985" w:rsidRDefault="0090061D" w:rsidP="0090061D">
                            <w:pPr>
                              <w:rPr>
                                <w:szCs w:val="21"/>
                              </w:rPr>
                            </w:pPr>
                            <w:r w:rsidRPr="00A84985">
                              <w:rPr>
                                <w:szCs w:val="21"/>
                              </w:rPr>
                              <w:t>Top-N推荐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13BF96" id="文本框 4" o:spid="_x0000_s1028" type="#_x0000_t202" style="position:absolute;margin-left:84.7pt;margin-top:111.75pt;width:87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" fillcolor="white [3201]" strokecolor="white [3212]" strokeweight=".5pt">
                <v:path arrowok="t"/>
                <v:textbox>
                  <w:txbxContent>
                    <w:p w14:paraId="10C1FEDF" w14:textId="77777777" w:rsidR="0090061D" w:rsidRPr="00A84985" w:rsidRDefault="0090061D" w:rsidP="0090061D">
                      <w:pPr>
                        <w:rPr>
                          <w:szCs w:val="21"/>
                        </w:rPr>
                      </w:pPr>
                      <w:r w:rsidRPr="00A84985">
                        <w:rPr>
                          <w:szCs w:val="21"/>
                        </w:rPr>
                        <w:t>Top-N</w:t>
                      </w:r>
                      <w:r w:rsidRPr="00A84985">
                        <w:rPr>
                          <w:szCs w:val="21"/>
                        </w:rPr>
                        <w:t>推荐</w:t>
                      </w:r>
                    </w:p>
                  </w:txbxContent>
                </v:textbox>
              </v:shape>
            </w:pict>
          </mc:Fallback>
        </mc:AlternateContent>
      </w:r>
      <w:r w:rsidR="0090061D" w:rsidRPr="00C81F86">
        <w:rPr>
          <w:rFonts w:ascii="宋体" w:eastAsia="宋体" w:hAnsi="宋体"/>
          <w:iCs/>
          <w:szCs w:val="21"/>
          <w:lang w:val="fr-FR"/>
        </w:rPr>
        <w:tab/>
      </w:r>
      <w:r w:rsidR="0090061D">
        <w:rPr>
          <w:rFonts w:ascii="宋体" w:eastAsia="宋体" w:hAnsi="宋体" w:hint="eastAsia"/>
          <w:iCs/>
          <w:szCs w:val="21"/>
          <w:lang w:val="fr-FR"/>
        </w:rPr>
        <w:t>同于基于标签的推荐算法</w:t>
      </w:r>
      <w:r w:rsidR="0090061D" w:rsidRPr="00C81F86">
        <w:rPr>
          <w:rFonts w:ascii="宋体" w:eastAsia="宋体" w:hAnsi="宋体" w:hint="eastAsia"/>
          <w:iCs/>
          <w:szCs w:val="21"/>
          <w:lang w:val="fr-FR"/>
        </w:rPr>
        <w:t>，我们意图构建一个用户-关键词-文献的三元关系，如图所示：</w:t>
      </w:r>
    </w:p>
    <w:p w14:paraId="57EC44A1" w14:textId="13082279" w:rsidR="0090061D" w:rsidRPr="00C81F86" w:rsidDel="001339A4" w:rsidRDefault="0090061D" w:rsidP="0090061D">
      <w:pPr>
        <w:spacing w:line="360" w:lineRule="auto"/>
        <w:jc w:val="left"/>
        <w:rPr>
          <w:del w:id="29" w:author="jlu" w:date="2021-09-10T07:40:00Z"/>
          <w:rFonts w:ascii="宋体" w:eastAsia="宋体" w:hAnsi="宋体"/>
          <w:iCs/>
          <w:szCs w:val="21"/>
          <w:lang w:val="fr-FR"/>
        </w:rPr>
      </w:pPr>
    </w:p>
    <w:p w14:paraId="337C34DB" w14:textId="77777777" w:rsidR="001339A4" w:rsidRDefault="001339A4" w:rsidP="0090061D">
      <w:pPr>
        <w:spacing w:line="360" w:lineRule="auto"/>
        <w:rPr>
          <w:ins w:id="30" w:author="jlu" w:date="2021-09-10T07:40:00Z"/>
          <w:rFonts w:ascii="宋体" w:eastAsia="宋体" w:hAnsi="宋体"/>
          <w:iCs/>
          <w:szCs w:val="21"/>
          <w:lang w:val="fr-FR"/>
        </w:rPr>
      </w:pPr>
    </w:p>
    <w:p w14:paraId="1E11C136" w14:textId="0AF35122" w:rsidR="0090061D" w:rsidRPr="00C81F86" w:rsidRDefault="0090061D">
      <w:pPr>
        <w:spacing w:line="360" w:lineRule="auto"/>
        <w:jc w:val="center"/>
        <w:rPr>
          <w:rFonts w:ascii="宋体" w:eastAsia="宋体" w:hAnsi="宋体"/>
          <w:iCs/>
          <w:szCs w:val="21"/>
          <w:lang w:val="fr-FR"/>
        </w:rPr>
        <w:pPrChange w:id="31" w:author="jlu" w:date="2021-09-10T07:41:00Z">
          <w:pPr>
            <w:spacing w:line="360" w:lineRule="auto"/>
          </w:pPr>
        </w:pPrChange>
      </w:pPr>
      <w:r w:rsidRPr="00C81F86">
        <w:rPr>
          <w:rFonts w:ascii="宋体" w:eastAsia="宋体" w:hAnsi="宋体" w:hint="eastAsia"/>
          <w:iCs/>
          <w:szCs w:val="21"/>
          <w:lang w:val="fr-FR"/>
        </w:rPr>
        <w:t>图</w:t>
      </w:r>
      <w:r>
        <w:rPr>
          <w:rFonts w:ascii="宋体" w:eastAsia="宋体" w:hAnsi="宋体"/>
          <w:iCs/>
          <w:szCs w:val="21"/>
          <w:lang w:val="fr-FR"/>
        </w:rPr>
        <w:t>2</w:t>
      </w:r>
      <w:r w:rsidRPr="00C81F86">
        <w:rPr>
          <w:rFonts w:ascii="宋体" w:eastAsia="宋体" w:hAnsi="宋体"/>
          <w:iCs/>
          <w:szCs w:val="21"/>
          <w:lang w:val="fr-FR"/>
        </w:rPr>
        <w:t>.1.1</w:t>
      </w:r>
      <w:r w:rsidR="006F6025">
        <w:rPr>
          <w:rFonts w:ascii="宋体" w:eastAsia="宋体" w:hAnsi="宋体"/>
          <w:iCs/>
          <w:szCs w:val="21"/>
          <w:lang w:val="fr-FR"/>
        </w:rPr>
        <w:t>.1</w:t>
      </w:r>
      <w:r w:rsidRPr="00C81F86">
        <w:rPr>
          <w:rFonts w:ascii="宋体" w:eastAsia="宋体" w:hAnsi="宋体"/>
          <w:iCs/>
          <w:szCs w:val="21"/>
          <w:lang w:val="fr-FR"/>
        </w:rPr>
        <w:t xml:space="preserve"> </w:t>
      </w:r>
      <w:r w:rsidRPr="00C81F86">
        <w:rPr>
          <w:rFonts w:ascii="宋体" w:eastAsia="宋体" w:hAnsi="宋体" w:hint="eastAsia"/>
          <w:iCs/>
          <w:szCs w:val="21"/>
          <w:lang w:val="fr-FR"/>
        </w:rPr>
        <w:t>三元关系</w:t>
      </w:r>
    </w:p>
    <w:p w14:paraId="2A2DFD99" w14:textId="77777777" w:rsidR="0090061D" w:rsidRPr="00C81F86" w:rsidRDefault="0090061D" w:rsidP="0090061D">
      <w:pPr>
        <w:spacing w:line="360" w:lineRule="auto"/>
        <w:rPr>
          <w:rFonts w:ascii="宋体" w:eastAsia="宋体" w:hAnsi="宋体"/>
          <w:iCs/>
          <w:szCs w:val="21"/>
          <w:lang w:val="fr-FR"/>
        </w:rPr>
      </w:pPr>
    </w:p>
    <w:p w14:paraId="4166AD46" w14:textId="4DCA911A" w:rsidR="0090061D" w:rsidRDefault="0090061D" w:rsidP="0090061D">
      <w:pPr>
        <w:spacing w:line="360" w:lineRule="auto"/>
        <w:rPr>
          <w:rFonts w:ascii="宋体" w:eastAsia="宋体" w:hAnsi="宋体"/>
          <w:iCs/>
          <w:szCs w:val="21"/>
          <w:lang w:val="fr-FR"/>
        </w:rPr>
      </w:pPr>
      <w:r w:rsidRPr="00C81F86">
        <w:rPr>
          <w:rFonts w:ascii="宋体" w:eastAsia="宋体" w:hAnsi="宋体" w:hint="eastAsia"/>
          <w:iCs/>
          <w:szCs w:val="21"/>
          <w:lang w:val="fr-FR"/>
        </w:rPr>
        <w:t>每两层之间的关系用算法来实现，构建出一个基于关键词权重的推荐系统，系统体系架构如图</w:t>
      </w:r>
      <w:r>
        <w:rPr>
          <w:rFonts w:ascii="宋体" w:eastAsia="宋体" w:hAnsi="宋体"/>
          <w:iCs/>
          <w:szCs w:val="21"/>
          <w:lang w:val="fr-FR"/>
        </w:rPr>
        <w:t>2</w:t>
      </w:r>
      <w:r w:rsidRPr="00C81F86">
        <w:rPr>
          <w:rFonts w:ascii="宋体" w:eastAsia="宋体" w:hAnsi="宋体"/>
          <w:iCs/>
          <w:szCs w:val="21"/>
          <w:lang w:val="fr-FR"/>
        </w:rPr>
        <w:t>.1.</w:t>
      </w:r>
      <w:r w:rsidR="009A678F">
        <w:rPr>
          <w:rFonts w:ascii="宋体" w:eastAsia="宋体" w:hAnsi="宋体"/>
          <w:iCs/>
          <w:szCs w:val="21"/>
          <w:lang w:val="fr-FR"/>
        </w:rPr>
        <w:t>1.2</w:t>
      </w:r>
      <w:r w:rsidRPr="00C81F86">
        <w:rPr>
          <w:rFonts w:ascii="宋体" w:eastAsia="宋体" w:hAnsi="宋体" w:hint="eastAsia"/>
          <w:iCs/>
          <w:szCs w:val="21"/>
          <w:lang w:val="fr-FR"/>
        </w:rPr>
        <w:t>所示：</w:t>
      </w:r>
    </w:p>
    <w:p w14:paraId="6608846E" w14:textId="2EE2A870" w:rsidR="009A678F" w:rsidRPr="00C81F86" w:rsidRDefault="009A678F" w:rsidP="0090061D">
      <w:pPr>
        <w:spacing w:line="360" w:lineRule="auto"/>
        <w:rPr>
          <w:rFonts w:ascii="宋体" w:eastAsia="宋体" w:hAnsi="宋体"/>
          <w:iCs/>
          <w:szCs w:val="21"/>
          <w:lang w:val="fr-FR"/>
        </w:rPr>
      </w:pPr>
    </w:p>
    <w:p w14:paraId="63D63D3F" w14:textId="358FD9AB" w:rsidR="009A678F" w:rsidRDefault="009A678F" w:rsidP="0090061D">
      <w:pPr>
        <w:spacing w:line="360" w:lineRule="auto"/>
        <w:jc w:val="center"/>
        <w:rPr>
          <w:rFonts w:ascii="宋体" w:eastAsia="宋体" w:hAnsi="宋体"/>
          <w:iCs/>
          <w:szCs w:val="21"/>
          <w:lang w:val="fr-FR"/>
        </w:rPr>
      </w:pPr>
      <w:r>
        <w:rPr>
          <w:noProof/>
        </w:rPr>
        <w:lastRenderedPageBreak/>
        <w:drawing>
          <wp:inline distT="0" distB="0" distL="0" distR="0" wp14:anchorId="3967856A" wp14:editId="4B5C1843">
            <wp:extent cx="5274310" cy="35744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74415"/>
                    </a:xfrm>
                    <a:prstGeom prst="rect">
                      <a:avLst/>
                    </a:prstGeom>
                  </pic:spPr>
                </pic:pic>
              </a:graphicData>
            </a:graphic>
          </wp:inline>
        </w:drawing>
      </w:r>
    </w:p>
    <w:p w14:paraId="107CF1E3" w14:textId="3B162FE9" w:rsidR="009A678F" w:rsidRDefault="009A678F" w:rsidP="009A678F">
      <w:pPr>
        <w:spacing w:line="360" w:lineRule="auto"/>
        <w:jc w:val="center"/>
        <w:rPr>
          <w:rFonts w:ascii="宋体" w:eastAsia="宋体" w:hAnsi="宋体"/>
          <w:iCs/>
          <w:szCs w:val="21"/>
          <w:lang w:val="fr-FR"/>
        </w:rPr>
      </w:pPr>
      <w:r w:rsidRPr="00C81F86">
        <w:rPr>
          <w:rFonts w:ascii="宋体" w:eastAsia="宋体" w:hAnsi="宋体" w:hint="eastAsia"/>
          <w:iCs/>
          <w:szCs w:val="21"/>
          <w:lang w:val="fr-FR"/>
        </w:rPr>
        <w:t>图2</w:t>
      </w:r>
      <w:r w:rsidRPr="00C81F86">
        <w:rPr>
          <w:rFonts w:ascii="宋体" w:eastAsia="宋体" w:hAnsi="宋体"/>
          <w:iCs/>
          <w:szCs w:val="21"/>
          <w:lang w:val="fr-FR"/>
        </w:rPr>
        <w:t>.1</w:t>
      </w:r>
      <w:r>
        <w:rPr>
          <w:rFonts w:ascii="宋体" w:eastAsia="宋体" w:hAnsi="宋体"/>
          <w:iCs/>
          <w:szCs w:val="21"/>
          <w:lang w:val="fr-FR"/>
        </w:rPr>
        <w:t>.1.</w:t>
      </w:r>
      <w:r w:rsidRPr="00C81F86">
        <w:rPr>
          <w:rFonts w:ascii="宋体" w:eastAsia="宋体" w:hAnsi="宋体"/>
          <w:iCs/>
          <w:szCs w:val="21"/>
          <w:lang w:val="fr-FR"/>
        </w:rPr>
        <w:t xml:space="preserve">2 </w:t>
      </w:r>
      <w:r w:rsidRPr="00C81F86">
        <w:rPr>
          <w:rFonts w:ascii="宋体" w:eastAsia="宋体" w:hAnsi="宋体" w:hint="eastAsia"/>
          <w:iCs/>
          <w:szCs w:val="21"/>
          <w:lang w:val="fr-FR"/>
        </w:rPr>
        <w:t>系统体系架构</w:t>
      </w:r>
    </w:p>
    <w:p w14:paraId="6A9E3615" w14:textId="77777777" w:rsidR="009A678F" w:rsidRPr="009A678F" w:rsidRDefault="009A678F" w:rsidP="0090061D">
      <w:pPr>
        <w:spacing w:line="360" w:lineRule="auto"/>
        <w:jc w:val="center"/>
        <w:rPr>
          <w:rFonts w:ascii="宋体" w:eastAsia="宋体" w:hAnsi="宋体"/>
          <w:iCs/>
          <w:szCs w:val="21"/>
          <w:lang w:val="fr-FR"/>
        </w:rPr>
      </w:pPr>
    </w:p>
    <w:p w14:paraId="6E06168D" w14:textId="77777777" w:rsidR="0090061D" w:rsidRPr="00C81F86" w:rsidRDefault="0090061D" w:rsidP="0090061D">
      <w:pPr>
        <w:spacing w:line="360" w:lineRule="auto"/>
        <w:ind w:firstLine="420"/>
        <w:rPr>
          <w:rFonts w:ascii="宋体" w:eastAsia="宋体" w:hAnsi="宋体"/>
          <w:iCs/>
          <w:szCs w:val="21"/>
          <w:lang w:val="fr-FR"/>
        </w:rPr>
      </w:pPr>
      <w:r w:rsidRPr="00C81F86">
        <w:rPr>
          <w:rFonts w:ascii="宋体" w:eastAsia="宋体" w:hAnsi="宋体" w:hint="eastAsia"/>
          <w:iCs/>
          <w:szCs w:val="21"/>
          <w:lang w:val="fr-FR"/>
        </w:rPr>
        <w:t>传统的基于内容的推荐算法主要基于物品与物品之间的相似度。“内容”是构成物品的要素，即用来描述项目内容的属性特征，但大部分物品的属性特征很难提取，且精确度得不到保证，用户对不同特征的偏好可能有差异，如果一件物品附带有两个特征，那么很有可能其中一个特征是用户所偏好的，而另外一个特征只是处于一个恰好被提及的地位。在基于关键词权重的推荐算法中，将关键词看作是文献的特征，然后通过频率关系计算关键词权重将不同的关键词区别开来，在减小计算量的同时提高系统的精度。基于关键词权重的推荐算法有如下几个优点：</w:t>
      </w:r>
    </w:p>
    <w:p w14:paraId="7A9C098B" w14:textId="77777777" w:rsidR="0090061D" w:rsidRPr="00C81F86" w:rsidRDefault="0090061D" w:rsidP="0090061D">
      <w:pPr>
        <w:spacing w:line="360" w:lineRule="auto"/>
        <w:ind w:firstLine="420"/>
        <w:rPr>
          <w:rFonts w:ascii="宋体" w:eastAsia="宋体" w:hAnsi="宋体"/>
          <w:iCs/>
          <w:szCs w:val="21"/>
          <w:lang w:val="fr-FR"/>
        </w:rPr>
      </w:pPr>
      <w:r>
        <w:rPr>
          <w:rFonts w:ascii="宋体" w:eastAsia="宋体" w:hAnsi="宋体"/>
          <w:iCs/>
          <w:szCs w:val="21"/>
          <w:lang w:val="fr-FR"/>
        </w:rPr>
        <w:t>(</w:t>
      </w:r>
      <w:r w:rsidRPr="00C81F86">
        <w:rPr>
          <w:rFonts w:ascii="宋体" w:eastAsia="宋体" w:hAnsi="宋体" w:hint="eastAsia"/>
          <w:iCs/>
          <w:szCs w:val="21"/>
          <w:lang w:val="fr-FR"/>
        </w:rPr>
        <w:t>1</w:t>
      </w:r>
      <w:r>
        <w:rPr>
          <w:rFonts w:ascii="宋体" w:eastAsia="宋体" w:hAnsi="宋体" w:hint="eastAsia"/>
          <w:iCs/>
          <w:szCs w:val="21"/>
          <w:lang w:val="fr-FR"/>
        </w:rPr>
        <w:t>)</w:t>
      </w:r>
      <w:r w:rsidRPr="00C81F86">
        <w:rPr>
          <w:rFonts w:ascii="宋体" w:eastAsia="宋体" w:hAnsi="宋体" w:hint="eastAsia"/>
          <w:iCs/>
          <w:szCs w:val="21"/>
          <w:lang w:val="fr-FR"/>
        </w:rPr>
        <w:t>可解释性强，本质上是基于内容的推荐算法，都是利用用户的使用纪录提取偏好特征，可解释性强，用户能够接受。</w:t>
      </w:r>
    </w:p>
    <w:p w14:paraId="4F27101B" w14:textId="77777777" w:rsidR="0090061D" w:rsidRPr="00C81F86" w:rsidRDefault="0090061D" w:rsidP="0090061D">
      <w:pPr>
        <w:spacing w:line="360" w:lineRule="auto"/>
        <w:ind w:firstLine="420"/>
        <w:rPr>
          <w:rFonts w:ascii="宋体" w:eastAsia="宋体" w:hAnsi="宋体"/>
          <w:iCs/>
          <w:szCs w:val="21"/>
          <w:lang w:val="fr-FR"/>
        </w:rPr>
      </w:pPr>
      <w:r>
        <w:rPr>
          <w:rFonts w:ascii="宋体" w:eastAsia="宋体" w:hAnsi="宋体"/>
          <w:iCs/>
          <w:szCs w:val="21"/>
          <w:lang w:val="fr-FR"/>
        </w:rPr>
        <w:t>(</w:t>
      </w:r>
      <w:r w:rsidRPr="00C81F86">
        <w:rPr>
          <w:rFonts w:ascii="宋体" w:eastAsia="宋体" w:hAnsi="宋体" w:hint="eastAsia"/>
          <w:iCs/>
          <w:szCs w:val="21"/>
          <w:lang w:val="fr-FR"/>
        </w:rPr>
        <w:t>2</w:t>
      </w:r>
      <w:r>
        <w:rPr>
          <w:rFonts w:ascii="宋体" w:eastAsia="宋体" w:hAnsi="宋体" w:hint="eastAsia"/>
          <w:iCs/>
          <w:szCs w:val="21"/>
          <w:lang w:val="fr-FR"/>
        </w:rPr>
        <w:t>)</w:t>
      </w:r>
      <w:r w:rsidRPr="00C81F86">
        <w:rPr>
          <w:rFonts w:ascii="宋体" w:eastAsia="宋体" w:hAnsi="宋体" w:hint="eastAsia"/>
          <w:iCs/>
          <w:szCs w:val="21"/>
          <w:lang w:val="fr-FR"/>
        </w:rPr>
        <w:t>没有冷启动问题，一旦有新的论文分布，本身会附带关键词，可以和匹配给相关用户，新旧文献在数据库中没有区别。</w:t>
      </w:r>
    </w:p>
    <w:p w14:paraId="28A1CA54" w14:textId="77777777" w:rsidR="0090061D" w:rsidRPr="00C81F86" w:rsidRDefault="0090061D" w:rsidP="0090061D">
      <w:pPr>
        <w:spacing w:line="360" w:lineRule="auto"/>
        <w:ind w:firstLine="420"/>
        <w:rPr>
          <w:rFonts w:ascii="宋体" w:eastAsia="宋体" w:hAnsi="宋体"/>
          <w:iCs/>
          <w:szCs w:val="21"/>
          <w:lang w:val="fr-FR"/>
        </w:rPr>
      </w:pPr>
      <w:r>
        <w:rPr>
          <w:rFonts w:ascii="宋体" w:eastAsia="宋体" w:hAnsi="宋体"/>
          <w:iCs/>
          <w:szCs w:val="21"/>
          <w:lang w:val="fr-FR"/>
        </w:rPr>
        <w:t>(</w:t>
      </w:r>
      <w:r w:rsidRPr="00C81F86">
        <w:rPr>
          <w:rFonts w:ascii="宋体" w:eastAsia="宋体" w:hAnsi="宋体" w:hint="eastAsia"/>
          <w:iCs/>
          <w:szCs w:val="21"/>
          <w:lang w:val="fr-FR"/>
        </w:rPr>
        <w:t>3</w:t>
      </w:r>
      <w:r>
        <w:rPr>
          <w:rFonts w:ascii="宋体" w:eastAsia="宋体" w:hAnsi="宋体" w:hint="eastAsia"/>
          <w:iCs/>
          <w:szCs w:val="21"/>
          <w:lang w:val="fr-FR"/>
        </w:rPr>
        <w:t>)</w:t>
      </w:r>
      <w:r w:rsidRPr="00C81F86">
        <w:rPr>
          <w:rFonts w:ascii="宋体" w:eastAsia="宋体" w:hAnsi="宋体" w:hint="eastAsia"/>
          <w:iCs/>
          <w:szCs w:val="21"/>
          <w:lang w:val="fr-FR"/>
        </w:rPr>
        <w:t>对偏好的描述更加精确，权重的引入让文献的推荐更加具有针对性，有利于用户找到更适合自己的论文。</w:t>
      </w:r>
    </w:p>
    <w:p w14:paraId="61DBCF48" w14:textId="15D5E0FF" w:rsidR="0090061D" w:rsidRPr="00C81F86" w:rsidRDefault="0090061D" w:rsidP="0090061D">
      <w:pPr>
        <w:spacing w:line="360" w:lineRule="auto"/>
        <w:rPr>
          <w:rFonts w:ascii="宋体" w:eastAsia="宋体" w:hAnsi="宋体"/>
          <w:iCs/>
          <w:szCs w:val="21"/>
          <w:lang w:val="fr-FR"/>
        </w:rPr>
      </w:pPr>
      <w:r>
        <w:rPr>
          <w:rFonts w:ascii="宋体" w:eastAsia="宋体" w:hAnsi="宋体"/>
          <w:iCs/>
          <w:szCs w:val="21"/>
          <w:lang w:val="fr-FR"/>
        </w:rPr>
        <w:t>2</w:t>
      </w:r>
      <w:r w:rsidRPr="00C81F86">
        <w:rPr>
          <w:rFonts w:ascii="宋体" w:eastAsia="宋体" w:hAnsi="宋体"/>
          <w:iCs/>
          <w:szCs w:val="21"/>
          <w:lang w:val="fr-FR"/>
        </w:rPr>
        <w:t>.</w:t>
      </w:r>
      <w:r w:rsidR="006F6025">
        <w:rPr>
          <w:rFonts w:ascii="宋体" w:eastAsia="宋体" w:hAnsi="宋体"/>
          <w:iCs/>
          <w:szCs w:val="21"/>
          <w:lang w:val="fr-FR"/>
        </w:rPr>
        <w:t>1.2</w:t>
      </w:r>
      <w:r w:rsidRPr="00C81F86">
        <w:rPr>
          <w:rFonts w:ascii="宋体" w:eastAsia="宋体" w:hAnsi="宋体"/>
          <w:iCs/>
          <w:szCs w:val="21"/>
          <w:lang w:val="fr-FR"/>
        </w:rPr>
        <w:t xml:space="preserve"> </w:t>
      </w:r>
      <w:r w:rsidRPr="00C81F86">
        <w:rPr>
          <w:rFonts w:ascii="宋体" w:eastAsia="宋体" w:hAnsi="宋体" w:hint="eastAsia"/>
          <w:iCs/>
          <w:szCs w:val="21"/>
          <w:lang w:val="fr-FR"/>
        </w:rPr>
        <w:t>用户关键词向量的构建</w:t>
      </w:r>
    </w:p>
    <w:p w14:paraId="48ABE408" w14:textId="0A8B8D98" w:rsidR="0090061D" w:rsidRPr="0090061D" w:rsidRDefault="0090061D" w:rsidP="0090061D">
      <w:pPr>
        <w:spacing w:line="360" w:lineRule="auto"/>
        <w:ind w:firstLine="420"/>
        <w:rPr>
          <w:rFonts w:ascii="Cambria Math" w:eastAsia="宋体" w:hAnsi="Cambria Math"/>
          <w:i/>
          <w:szCs w:val="21"/>
          <w:lang w:val="fr-FR"/>
        </w:rPr>
      </w:pPr>
      <w:r>
        <w:rPr>
          <w:rFonts w:ascii="宋体" w:eastAsia="宋体" w:hAnsi="宋体" w:hint="eastAsia"/>
          <w:iCs/>
          <w:szCs w:val="21"/>
          <w:lang w:val="fr-FR"/>
        </w:rPr>
        <w:t>通过计算关键词权重</w:t>
      </w:r>
      <w:r w:rsidRPr="00C81F86">
        <w:rPr>
          <w:rFonts w:ascii="宋体" w:eastAsia="宋体" w:hAnsi="宋体" w:hint="eastAsia"/>
          <w:iCs/>
          <w:szCs w:val="21"/>
          <w:lang w:val="fr-FR"/>
        </w:rPr>
        <w:t>，可以将用户的下载纪录和浏览纪录构建成一个关键词向量</w:t>
      </w:r>
      <w:r w:rsidR="00FF5CDF" w:rsidRPr="00FF5CDF">
        <w:rPr>
          <w:rFonts w:ascii="宋体" w:eastAsia="宋体" w:hAnsi="宋体" w:hint="eastAsia"/>
          <w:iCs/>
          <w:szCs w:val="21"/>
          <w:highlight w:val="yellow"/>
          <w:vertAlign w:val="superscript"/>
          <w:lang w:val="fr-FR"/>
        </w:rPr>
        <w:t>[</w:t>
      </w:r>
      <w:r w:rsidR="00FF5CDF" w:rsidRPr="00FF5CDF">
        <w:rPr>
          <w:rFonts w:ascii="宋体" w:eastAsia="宋体" w:hAnsi="宋体"/>
          <w:iCs/>
          <w:szCs w:val="21"/>
          <w:highlight w:val="yellow"/>
          <w:vertAlign w:val="superscript"/>
          <w:lang w:val="fr-FR"/>
        </w:rPr>
        <w:t>8]</w:t>
      </w:r>
      <w:r w:rsidRPr="00C81F86">
        <w:rPr>
          <w:rFonts w:ascii="宋体" w:eastAsia="宋体" w:hAnsi="宋体" w:hint="eastAsia"/>
          <w:iCs/>
          <w:szCs w:val="21"/>
          <w:lang w:val="fr-FR"/>
        </w:rPr>
        <w:t>：</w:t>
      </w:r>
      <w:r w:rsidRPr="00C81F86">
        <w:rPr>
          <w:rFonts w:ascii="Cambria Math" w:eastAsia="宋体" w:hAnsi="Cambria Math"/>
          <w:i/>
          <w:szCs w:val="21"/>
          <w:lang w:val="fr-FR"/>
        </w:rPr>
        <w:br/>
      </w:r>
      <m:oMathPara>
        <m:oMath>
          <m:r>
            <w:rPr>
              <w:rFonts w:ascii="Cambria Math" w:eastAsia="宋体" w:hAnsi="Cambria Math"/>
              <w:szCs w:val="21"/>
              <w:lang w:val="fr-FR"/>
            </w:rPr>
            <w:lastRenderedPageBreak/>
            <m:t>D(u)={(</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1</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ω</m:t>
              </m:r>
            </m:e>
            <m:sub>
              <m:r>
                <w:rPr>
                  <w:rFonts w:ascii="Cambria Math" w:eastAsia="宋体" w:hAnsi="Cambria Math"/>
                  <w:szCs w:val="21"/>
                  <w:lang w:val="fr-FR"/>
                </w:rPr>
                <m:t>1</m:t>
              </m:r>
            </m:sub>
          </m:sSub>
          <m:r>
            <w:rPr>
              <w:rFonts w:ascii="Cambria Math" w:eastAsia="宋体" w:hAnsi="Cambria Math"/>
              <w:szCs w:val="21"/>
              <w:lang w:val="fr-FR"/>
            </w:rPr>
            <m:t>), (</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2</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ω</m:t>
              </m:r>
            </m:e>
            <m:sub>
              <m:r>
                <w:rPr>
                  <w:rFonts w:ascii="Cambria Math" w:eastAsia="宋体" w:hAnsi="Cambria Math"/>
                  <w:szCs w:val="21"/>
                  <w:lang w:val="fr-FR"/>
                </w:rPr>
                <m:t>2</m:t>
              </m:r>
            </m:sub>
          </m:sSub>
          <m:r>
            <w:rPr>
              <w:rFonts w:ascii="Cambria Math" w:eastAsia="宋体" w:hAnsi="Cambria Math"/>
              <w:szCs w:val="21"/>
              <w:lang w:val="fr-FR"/>
            </w:rPr>
            <m:t>),...}</m:t>
          </m:r>
        </m:oMath>
      </m:oMathPara>
    </w:p>
    <w:p w14:paraId="0557EFCF" w14:textId="4B278489" w:rsidR="0090061D" w:rsidRPr="00C81F86" w:rsidRDefault="0090061D" w:rsidP="0090061D">
      <w:pPr>
        <w:spacing w:line="360" w:lineRule="auto"/>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其中</w:t>
      </w:r>
      <m:oMath>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oMath>
      <w:r w:rsidRPr="00C81F86">
        <w:rPr>
          <w:rFonts w:ascii="宋体" w:eastAsia="宋体" w:hAnsi="宋体" w:hint="eastAsia"/>
          <w:iCs/>
          <w:szCs w:val="21"/>
          <w:lang w:val="fr-FR"/>
        </w:rPr>
        <w:t>表示关键词，</w:t>
      </w:r>
      <m:oMath>
        <m:sSub>
          <m:sSubPr>
            <m:ctrlPr>
              <w:rPr>
                <w:rFonts w:ascii="Cambria Math" w:eastAsia="宋体" w:hAnsi="Cambria Math"/>
                <w:i/>
                <w:szCs w:val="21"/>
                <w:lang w:val="fr-FR"/>
              </w:rPr>
            </m:ctrlPr>
          </m:sSubPr>
          <m:e>
            <m:r>
              <w:rPr>
                <w:rFonts w:ascii="Cambria Math" w:eastAsia="宋体" w:hAnsi="Cambria Math"/>
                <w:szCs w:val="21"/>
                <w:lang w:val="fr-FR"/>
              </w:rPr>
              <m:t>ω</m:t>
            </m:r>
          </m:e>
          <m:sub>
            <m:r>
              <w:rPr>
                <w:rFonts w:ascii="Cambria Math" w:eastAsia="宋体" w:hAnsi="Cambria Math"/>
                <w:szCs w:val="21"/>
                <w:lang w:val="fr-FR"/>
              </w:rPr>
              <m:t>i</m:t>
            </m:r>
          </m:sub>
        </m:sSub>
      </m:oMath>
      <w:r w:rsidRPr="00C81F86">
        <w:rPr>
          <w:rFonts w:ascii="宋体" w:eastAsia="宋体" w:hAnsi="宋体" w:hint="eastAsia"/>
          <w:szCs w:val="21"/>
          <w:lang w:val="fr-FR"/>
        </w:rPr>
        <w:t>为该关键词所对应的权重</w:t>
      </w:r>
      <w:r>
        <w:rPr>
          <w:rFonts w:ascii="宋体" w:eastAsia="宋体" w:hAnsi="宋体" w:hint="eastAsia"/>
          <w:szCs w:val="21"/>
          <w:lang w:val="fr-FR"/>
        </w:rPr>
        <w:t>，</w:t>
      </w:r>
      <w:r w:rsidRPr="00C81F86">
        <w:rPr>
          <w:rFonts w:ascii="宋体" w:eastAsia="宋体" w:hAnsi="宋体" w:hint="eastAsia"/>
          <w:iCs/>
          <w:szCs w:val="21"/>
          <w:lang w:val="fr-FR"/>
        </w:rPr>
        <w:t>在有检索词的情况下，可以从检索词中提取关键词，然后将这部分关键词加到关键词向量中，得到一个个性化的检索系统。再次基础上，目前的模型存在有关键词难以拓展的缺点，将一些与已有关键词余弦相似度较高的关键词在加关键词向量中，可以使推荐又具有一定的发散性。</w:t>
      </w:r>
    </w:p>
    <w:p w14:paraId="19979711" w14:textId="38FA70CA" w:rsidR="0090061D" w:rsidRPr="00C81F86" w:rsidRDefault="0090061D" w:rsidP="0090061D">
      <w:pPr>
        <w:spacing w:line="360" w:lineRule="auto"/>
        <w:rPr>
          <w:rFonts w:ascii="宋体" w:eastAsia="宋体" w:hAnsi="宋体"/>
          <w:iCs/>
          <w:szCs w:val="21"/>
          <w:lang w:val="fr-FR"/>
        </w:rPr>
      </w:pPr>
      <w:r>
        <w:rPr>
          <w:rFonts w:ascii="宋体" w:eastAsia="宋体" w:hAnsi="宋体"/>
          <w:iCs/>
          <w:szCs w:val="21"/>
          <w:lang w:val="fr-FR"/>
        </w:rPr>
        <w:t>2</w:t>
      </w:r>
      <w:r w:rsidRPr="00C81F86">
        <w:rPr>
          <w:rFonts w:ascii="宋体" w:eastAsia="宋体" w:hAnsi="宋体"/>
          <w:iCs/>
          <w:szCs w:val="21"/>
          <w:lang w:val="fr-FR"/>
        </w:rPr>
        <w:t>.</w:t>
      </w:r>
      <w:r w:rsidR="006F6025">
        <w:rPr>
          <w:rFonts w:ascii="宋体" w:eastAsia="宋体" w:hAnsi="宋体"/>
          <w:iCs/>
          <w:szCs w:val="21"/>
          <w:lang w:val="fr-FR"/>
        </w:rPr>
        <w:t>1.3</w:t>
      </w:r>
      <w:r w:rsidRPr="00C81F86">
        <w:rPr>
          <w:rFonts w:ascii="宋体" w:eastAsia="宋体" w:hAnsi="宋体"/>
          <w:iCs/>
          <w:szCs w:val="21"/>
          <w:lang w:val="fr-FR"/>
        </w:rPr>
        <w:t xml:space="preserve"> </w:t>
      </w:r>
      <w:r w:rsidRPr="00C81F86">
        <w:rPr>
          <w:rFonts w:ascii="宋体" w:eastAsia="宋体" w:hAnsi="宋体" w:hint="eastAsia"/>
          <w:iCs/>
          <w:szCs w:val="21"/>
          <w:lang w:val="fr-FR"/>
        </w:rPr>
        <w:t>关键词</w:t>
      </w:r>
      <w:r w:rsidRPr="00C81F86">
        <w:rPr>
          <w:rFonts w:ascii="宋体" w:eastAsia="宋体" w:hAnsi="宋体"/>
          <w:iCs/>
          <w:szCs w:val="21"/>
          <w:lang w:val="fr-FR"/>
        </w:rPr>
        <w:t>-</w:t>
      </w:r>
      <w:r w:rsidRPr="00C81F86">
        <w:rPr>
          <w:rFonts w:ascii="宋体" w:eastAsia="宋体" w:hAnsi="宋体" w:hint="eastAsia"/>
          <w:iCs/>
          <w:szCs w:val="21"/>
          <w:lang w:val="fr-FR"/>
        </w:rPr>
        <w:t>文献对应关系的构建</w:t>
      </w:r>
    </w:p>
    <w:p w14:paraId="678B29DC" w14:textId="184D81FD" w:rsidR="0090061D" w:rsidRPr="00C81F86" w:rsidRDefault="0090061D" w:rsidP="0090061D">
      <w:pPr>
        <w:spacing w:line="360" w:lineRule="auto"/>
        <w:ind w:firstLine="420"/>
        <w:rPr>
          <w:rFonts w:ascii="宋体" w:eastAsia="宋体" w:hAnsi="宋体"/>
          <w:iCs/>
          <w:szCs w:val="21"/>
          <w:lang w:val="fr-FR"/>
        </w:rPr>
      </w:pPr>
      <w:r w:rsidRPr="00C81F86">
        <w:rPr>
          <w:rFonts w:ascii="宋体" w:eastAsia="宋体" w:hAnsi="宋体" w:hint="eastAsia"/>
          <w:iCs/>
          <w:szCs w:val="21"/>
          <w:lang w:val="fr-FR"/>
        </w:rPr>
        <w:t>数据库中有上亿篇文献，我们先依据用户关键词向量中已经出现的关键词圈定一部分文献，然后再分析这部分文献的关键词进行打分。</w:t>
      </w:r>
    </w:p>
    <w:p w14:paraId="60D1D016" w14:textId="42EF025C" w:rsidR="0090061D" w:rsidRPr="00C81F86" w:rsidRDefault="0090061D" w:rsidP="0090061D">
      <w:pPr>
        <w:spacing w:line="360" w:lineRule="auto"/>
        <w:rPr>
          <w:rFonts w:ascii="宋体" w:eastAsia="宋体" w:hAnsi="宋体"/>
          <w:iCs/>
          <w:szCs w:val="21"/>
          <w:lang w:val="fr-FR"/>
        </w:rPr>
      </w:pPr>
      <w:r>
        <w:rPr>
          <w:rFonts w:ascii="宋体" w:eastAsia="宋体" w:hAnsi="宋体"/>
          <w:iCs/>
          <w:szCs w:val="21"/>
          <w:lang w:val="fr-FR"/>
        </w:rPr>
        <w:t>2</w:t>
      </w:r>
      <w:r w:rsidRPr="00C81F86">
        <w:rPr>
          <w:rFonts w:ascii="宋体" w:eastAsia="宋体" w:hAnsi="宋体"/>
          <w:iCs/>
          <w:szCs w:val="21"/>
          <w:lang w:val="fr-FR"/>
        </w:rPr>
        <w:t>.</w:t>
      </w:r>
      <w:r w:rsidR="006F6025">
        <w:rPr>
          <w:rFonts w:ascii="宋体" w:eastAsia="宋体" w:hAnsi="宋体"/>
          <w:iCs/>
          <w:szCs w:val="21"/>
          <w:lang w:val="fr-FR"/>
        </w:rPr>
        <w:t>1.4</w:t>
      </w:r>
      <w:r w:rsidRPr="00C81F86">
        <w:rPr>
          <w:rFonts w:ascii="宋体" w:eastAsia="宋体" w:hAnsi="宋体"/>
          <w:iCs/>
          <w:szCs w:val="21"/>
          <w:lang w:val="fr-FR"/>
        </w:rPr>
        <w:t xml:space="preserve"> </w:t>
      </w:r>
      <w:r w:rsidRPr="00C81F86">
        <w:rPr>
          <w:rFonts w:ascii="宋体" w:eastAsia="宋体" w:hAnsi="宋体" w:hint="eastAsia"/>
          <w:iCs/>
          <w:szCs w:val="21"/>
          <w:lang w:val="fr-FR"/>
        </w:rPr>
        <w:t>获取</w:t>
      </w:r>
      <w:r w:rsidRPr="00C81F86">
        <w:rPr>
          <w:rFonts w:ascii="宋体" w:eastAsia="宋体" w:hAnsi="宋体"/>
          <w:iCs/>
          <w:szCs w:val="21"/>
          <w:lang w:val="fr-FR"/>
        </w:rPr>
        <w:t>Top-</w:t>
      </w:r>
      <w:r w:rsidRPr="00C81F86">
        <w:rPr>
          <w:rFonts w:ascii="宋体" w:eastAsia="宋体" w:hAnsi="宋体" w:hint="eastAsia"/>
          <w:iCs/>
          <w:szCs w:val="21"/>
          <w:lang w:val="fr-FR"/>
        </w:rPr>
        <w:t>N</w:t>
      </w:r>
      <w:r w:rsidRPr="00C81F86">
        <w:rPr>
          <w:rFonts w:ascii="宋体" w:eastAsia="宋体" w:hAnsi="宋体"/>
          <w:iCs/>
          <w:szCs w:val="21"/>
          <w:lang w:val="fr-FR"/>
        </w:rPr>
        <w:t xml:space="preserve"> </w:t>
      </w:r>
      <w:r w:rsidRPr="00C81F86">
        <w:rPr>
          <w:rFonts w:ascii="宋体" w:eastAsia="宋体" w:hAnsi="宋体" w:hint="eastAsia"/>
          <w:iCs/>
          <w:szCs w:val="21"/>
          <w:lang w:val="fr-FR"/>
        </w:rPr>
        <w:t>推荐列表</w:t>
      </w:r>
    </w:p>
    <w:p w14:paraId="6C28BCCC" w14:textId="7629AF63" w:rsidR="0090061D" w:rsidRPr="00C81F86" w:rsidRDefault="0090061D" w:rsidP="0090061D">
      <w:pPr>
        <w:spacing w:line="360" w:lineRule="auto"/>
        <w:rPr>
          <w:rFonts w:ascii="宋体" w:eastAsia="宋体" w:hAnsi="宋体"/>
          <w:iCs/>
          <w:szCs w:val="21"/>
          <w:lang w:val="fr-FR"/>
        </w:rPr>
      </w:pPr>
      <w:r w:rsidRPr="00C81F86">
        <w:rPr>
          <w:rFonts w:ascii="宋体" w:eastAsia="宋体" w:hAnsi="宋体"/>
          <w:iCs/>
          <w:szCs w:val="21"/>
          <w:lang w:val="fr-FR"/>
        </w:rPr>
        <w:tab/>
      </w:r>
      <w:r w:rsidRPr="00C81F86">
        <w:rPr>
          <w:rFonts w:ascii="宋体" w:eastAsia="宋体" w:hAnsi="宋体" w:hint="eastAsia"/>
          <w:iCs/>
          <w:szCs w:val="21"/>
          <w:lang w:val="fr-FR"/>
        </w:rPr>
        <w:t>前面提到了用户关键词向量以及文献的关键词已经获取，接下来需要得到圈定文献的评分，在向量的余弦相似度</w:t>
      </w:r>
      <w:r w:rsidR="00B440F2" w:rsidRPr="00B440F2">
        <w:rPr>
          <w:rFonts w:ascii="宋体" w:eastAsia="宋体" w:hAnsi="宋体" w:hint="eastAsia"/>
          <w:iCs/>
          <w:szCs w:val="21"/>
          <w:highlight w:val="yellow"/>
          <w:vertAlign w:val="superscript"/>
          <w:lang w:val="fr-FR"/>
        </w:rPr>
        <w:t>[</w:t>
      </w:r>
      <w:r w:rsidR="00052974">
        <w:rPr>
          <w:rFonts w:ascii="宋体" w:eastAsia="宋体" w:hAnsi="宋体"/>
          <w:iCs/>
          <w:szCs w:val="21"/>
          <w:highlight w:val="yellow"/>
          <w:vertAlign w:val="superscript"/>
          <w:lang w:val="fr-FR"/>
        </w:rPr>
        <w:t>9</w:t>
      </w:r>
      <w:r w:rsidR="00B440F2" w:rsidRPr="00B440F2">
        <w:rPr>
          <w:rFonts w:ascii="宋体" w:eastAsia="宋体" w:hAnsi="宋体"/>
          <w:iCs/>
          <w:szCs w:val="21"/>
          <w:highlight w:val="yellow"/>
          <w:vertAlign w:val="superscript"/>
          <w:lang w:val="fr-FR"/>
        </w:rPr>
        <w:t>]</w:t>
      </w:r>
      <w:r w:rsidRPr="00C81F86">
        <w:rPr>
          <w:rFonts w:ascii="宋体" w:eastAsia="宋体" w:hAnsi="宋体" w:hint="eastAsia"/>
          <w:iCs/>
          <w:szCs w:val="21"/>
          <w:lang w:val="fr-FR"/>
        </w:rPr>
        <w:t>的基础上，定义一篇文献对于用户的评分为：</w:t>
      </w:r>
    </w:p>
    <w:p w14:paraId="71DFD205" w14:textId="77777777" w:rsidR="0090061D" w:rsidRPr="00C81F86" w:rsidRDefault="0090061D" w:rsidP="0090061D">
      <w:pPr>
        <w:spacing w:line="360" w:lineRule="auto"/>
        <w:rPr>
          <w:rFonts w:ascii="Cambria Math" w:eastAsia="宋体" w:hAnsi="Cambria Math"/>
          <w:i/>
          <w:szCs w:val="21"/>
          <w:lang w:val="fr-FR"/>
        </w:rPr>
      </w:pPr>
      <m:oMathPara>
        <m:oMath>
          <m:r>
            <w:rPr>
              <w:rFonts w:ascii="Cambria Math" w:eastAsia="宋体" w:hAnsi="Cambria Math" w:hint="eastAsia"/>
              <w:szCs w:val="21"/>
              <w:lang w:val="fr-FR"/>
            </w:rPr>
            <m:t>S</m:t>
          </m:r>
          <m:r>
            <w:rPr>
              <w:rFonts w:ascii="Cambria Math" w:eastAsia="宋体" w:hAnsi="Cambria Math"/>
              <w:szCs w:val="21"/>
              <w:lang w:val="fr-FR"/>
            </w:rPr>
            <m:t xml:space="preserve">(u,p)= </m:t>
          </m:r>
          <m:f>
            <m:fPr>
              <m:ctrlPr>
                <w:rPr>
                  <w:rFonts w:ascii="Cambria Math" w:eastAsia="宋体" w:hAnsi="Cambria Math"/>
                  <w:i/>
                  <w:szCs w:val="21"/>
                  <w:lang w:val="fr-FR"/>
                </w:rPr>
              </m:ctrlPr>
            </m:fPr>
            <m:num>
              <m:nary>
                <m:naryPr>
                  <m:chr m:val="∑"/>
                  <m:subHide m:val="1"/>
                  <m:supHide m:val="1"/>
                  <m:ctrlPr>
                    <w:rPr>
                      <w:rFonts w:ascii="Cambria Math" w:eastAsia="宋体" w:hAnsi="Cambria Math"/>
                      <w:i/>
                      <w:szCs w:val="21"/>
                      <w:lang w:val="fr-FR"/>
                    </w:rPr>
                  </m:ctrlPr>
                </m:naryPr>
                <m:sub/>
                <m:sup/>
                <m:e>
                  <m:sSub>
                    <m:sSubPr>
                      <m:ctrlPr>
                        <w:rPr>
                          <w:rFonts w:ascii="Cambria Math" w:eastAsia="宋体" w:hAnsi="Cambria Math"/>
                          <w:i/>
                          <w:szCs w:val="21"/>
                        </w:rPr>
                      </m:ctrlPr>
                    </m:sSubPr>
                    <m:e>
                      <m:r>
                        <w:rPr>
                          <w:rFonts w:ascii="Cambria Math" w:eastAsia="宋体" w:hAnsi="Cambria Math"/>
                          <w:szCs w:val="21"/>
                          <w:lang w:val="fr-FR"/>
                        </w:rPr>
                        <m:t>ω</m:t>
                      </m:r>
                      <m:ctrlPr>
                        <w:rPr>
                          <w:rFonts w:ascii="Cambria Math" w:eastAsia="宋体" w:hAnsi="Cambria Math"/>
                          <w:i/>
                          <w:szCs w:val="21"/>
                          <w:lang w:val="fr-FR"/>
                        </w:rPr>
                      </m:ctrlPr>
                    </m:e>
                    <m:sub>
                      <m:r>
                        <w:rPr>
                          <w:rFonts w:ascii="Cambria Math" w:eastAsia="宋体" w:hAnsi="Cambria Math"/>
                          <w:szCs w:val="21"/>
                        </w:rPr>
                        <m:t>i</m:t>
                      </m:r>
                    </m:sub>
                  </m:sSub>
                </m:e>
              </m:nary>
            </m:num>
            <m:den>
              <m:rad>
                <m:radPr>
                  <m:degHide m:val="1"/>
                  <m:ctrlPr>
                    <w:rPr>
                      <w:rFonts w:ascii="Cambria Math" w:eastAsia="宋体" w:hAnsi="Cambria Math"/>
                      <w:i/>
                      <w:szCs w:val="21"/>
                      <w:lang w:val="fr-FR"/>
                    </w:rPr>
                  </m:ctrlPr>
                </m:radPr>
                <m:deg/>
                <m:e>
                  <m:nary>
                    <m:naryPr>
                      <m:chr m:val="∑"/>
                      <m:subHide m:val="1"/>
                      <m:supHide m:val="1"/>
                      <m:ctrlPr>
                        <w:rPr>
                          <w:rFonts w:ascii="Cambria Math" w:eastAsia="宋体" w:hAnsi="Cambria Math"/>
                          <w:i/>
                          <w:szCs w:val="21"/>
                          <w:lang w:val="fr-FR"/>
                        </w:rPr>
                      </m:ctrlPr>
                    </m:naryPr>
                    <m:sub/>
                    <m:sup/>
                    <m:e>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lang w:val="fr-FR"/>
                                </w:rPr>
                                <m:t>ω</m:t>
                              </m:r>
                              <m:ctrlPr>
                                <w:rPr>
                                  <w:rFonts w:ascii="Cambria Math" w:eastAsia="宋体" w:hAnsi="Cambria Math"/>
                                  <w:i/>
                                  <w:szCs w:val="21"/>
                                  <w:lang w:val="fr-FR"/>
                                </w:rPr>
                              </m:ctrlPr>
                            </m:e>
                            <m:sub>
                              <m:r>
                                <w:rPr>
                                  <w:rFonts w:ascii="Cambria Math" w:eastAsia="宋体" w:hAnsi="Cambria Math"/>
                                  <w:szCs w:val="21"/>
                                </w:rPr>
                                <m:t>i</m:t>
                              </m:r>
                            </m:sub>
                          </m:sSub>
                        </m:e>
                        <m:sup>
                          <m:r>
                            <w:rPr>
                              <w:rFonts w:ascii="Cambria Math" w:eastAsia="宋体" w:hAnsi="Cambria Math"/>
                              <w:szCs w:val="21"/>
                            </w:rPr>
                            <m:t>2</m:t>
                          </m:r>
                        </m:sup>
                      </m:sSup>
                    </m:e>
                  </m:nary>
                </m:e>
              </m:rad>
            </m:den>
          </m:f>
        </m:oMath>
      </m:oMathPara>
    </w:p>
    <w:p w14:paraId="32890A05" w14:textId="63ACB41A" w:rsidR="0090061D" w:rsidRDefault="0090061D" w:rsidP="0090061D">
      <w:pPr>
        <w:spacing w:line="360" w:lineRule="auto"/>
        <w:rPr>
          <w:rFonts w:ascii="宋体" w:eastAsia="宋体" w:hAnsi="宋体"/>
          <w:iCs/>
          <w:szCs w:val="21"/>
          <w:lang w:val="fr-FR"/>
        </w:rPr>
      </w:pPr>
      <w:r w:rsidRPr="00C81F86">
        <w:rPr>
          <w:rFonts w:ascii="宋体" w:eastAsia="宋体" w:hAnsi="宋体" w:hint="eastAsia"/>
          <w:iCs/>
          <w:szCs w:val="21"/>
          <w:lang w:val="fr-FR"/>
        </w:rPr>
        <w:t>选取评分最高的N篇文献得到推荐列表。</w:t>
      </w:r>
    </w:p>
    <w:p w14:paraId="1EF02438" w14:textId="77777777" w:rsidR="00BC4FCD" w:rsidRDefault="00BC4FCD" w:rsidP="00BC4FCD">
      <w:pPr>
        <w:spacing w:line="360" w:lineRule="auto"/>
        <w:rPr>
          <w:rFonts w:ascii="宋体" w:eastAsia="宋体" w:hAnsi="宋体"/>
          <w:iCs/>
          <w:szCs w:val="21"/>
          <w:lang w:val="fr-FR"/>
        </w:rPr>
      </w:pPr>
      <w:r>
        <w:rPr>
          <w:rFonts w:ascii="宋体" w:eastAsia="宋体" w:hAnsi="宋体" w:hint="eastAsia"/>
          <w:iCs/>
          <w:szCs w:val="21"/>
          <w:lang w:val="fr-FR"/>
        </w:rPr>
        <w:t>2</w:t>
      </w:r>
      <w:r>
        <w:rPr>
          <w:rFonts w:ascii="宋体" w:eastAsia="宋体" w:hAnsi="宋体"/>
          <w:iCs/>
          <w:szCs w:val="21"/>
          <w:lang w:val="fr-FR"/>
        </w:rPr>
        <w:t>.2</w:t>
      </w:r>
      <w:r>
        <w:rPr>
          <w:rFonts w:ascii="宋体" w:eastAsia="宋体" w:hAnsi="宋体" w:hint="eastAsia"/>
          <w:iCs/>
          <w:szCs w:val="21"/>
          <w:lang w:val="fr-FR"/>
        </w:rPr>
        <w:t>关键词的提取</w:t>
      </w:r>
    </w:p>
    <w:p w14:paraId="7DAA3482" w14:textId="604F315E" w:rsidR="00BC4FCD" w:rsidRDefault="00BC4FCD" w:rsidP="00BC4FCD">
      <w:pPr>
        <w:spacing w:line="360" w:lineRule="auto"/>
        <w:rPr>
          <w:rFonts w:ascii="宋体" w:eastAsia="宋体" w:hAnsi="宋体"/>
          <w:iCs/>
          <w:szCs w:val="21"/>
          <w:lang w:val="fr-FR"/>
        </w:rPr>
      </w:pPr>
      <w:r>
        <w:rPr>
          <w:rFonts w:ascii="宋体" w:eastAsia="宋体" w:hAnsi="宋体"/>
          <w:iCs/>
          <w:szCs w:val="21"/>
          <w:lang w:val="fr-FR"/>
        </w:rPr>
        <w:t>2.2</w:t>
      </w:r>
      <w:r w:rsidR="00140F0D">
        <w:rPr>
          <w:rFonts w:ascii="宋体" w:eastAsia="宋体" w:hAnsi="宋体"/>
          <w:iCs/>
          <w:szCs w:val="21"/>
          <w:lang w:val="fr-FR"/>
        </w:rPr>
        <w:t>.1</w:t>
      </w:r>
      <w:r>
        <w:rPr>
          <w:rFonts w:ascii="宋体" w:eastAsia="宋体" w:hAnsi="宋体"/>
          <w:iCs/>
          <w:szCs w:val="21"/>
          <w:lang w:val="fr-FR"/>
        </w:rPr>
        <w:t xml:space="preserve"> </w:t>
      </w:r>
      <w:r>
        <w:rPr>
          <w:rFonts w:ascii="宋体" w:eastAsia="宋体" w:hAnsi="宋体" w:hint="eastAsia"/>
          <w:iCs/>
          <w:szCs w:val="21"/>
          <w:lang w:val="fr-FR"/>
        </w:rPr>
        <w:t>基于深度学习的分词模型</w:t>
      </w:r>
    </w:p>
    <w:p w14:paraId="05AD59F7" w14:textId="30CDCBCE" w:rsidR="00BC4FCD" w:rsidRDefault="00BC4FCD" w:rsidP="00BC4FCD">
      <w:pPr>
        <w:spacing w:line="360" w:lineRule="auto"/>
        <w:ind w:firstLine="420"/>
        <w:rPr>
          <w:rFonts w:ascii="宋体" w:eastAsia="宋体" w:hAnsi="宋体"/>
          <w:iCs/>
          <w:szCs w:val="21"/>
          <w:lang w:val="fr-FR"/>
        </w:rPr>
      </w:pPr>
      <w:r>
        <w:rPr>
          <w:rFonts w:ascii="宋体" w:eastAsia="宋体" w:hAnsi="宋体" w:hint="eastAsia"/>
          <w:iCs/>
          <w:szCs w:val="21"/>
          <w:lang w:val="fr-FR"/>
        </w:rPr>
        <w:t>前面讲到</w:t>
      </w:r>
      <w:r w:rsidR="00140F0D">
        <w:rPr>
          <w:rFonts w:ascii="宋体" w:eastAsia="宋体" w:hAnsi="宋体" w:hint="eastAsia"/>
          <w:iCs/>
          <w:szCs w:val="21"/>
          <w:lang w:val="fr-FR"/>
        </w:rPr>
        <w:t>有部分文献关键词信息缺失</w:t>
      </w:r>
      <w:r>
        <w:rPr>
          <w:rFonts w:ascii="宋体" w:eastAsia="宋体" w:hAnsi="宋体" w:hint="eastAsia"/>
          <w:iCs/>
          <w:szCs w:val="21"/>
          <w:lang w:val="fr-FR"/>
        </w:rPr>
        <w:t>，</w:t>
      </w:r>
      <w:r w:rsidR="00140F0D">
        <w:rPr>
          <w:rFonts w:ascii="宋体" w:eastAsia="宋体" w:hAnsi="宋体" w:hint="eastAsia"/>
          <w:iCs/>
          <w:szCs w:val="21"/>
          <w:lang w:val="fr-FR"/>
        </w:rPr>
        <w:t>为了完善关键词信息，本文</w:t>
      </w:r>
      <w:r>
        <w:rPr>
          <w:rFonts w:ascii="宋体" w:eastAsia="宋体" w:hAnsi="宋体" w:hint="eastAsia"/>
          <w:iCs/>
          <w:szCs w:val="21"/>
          <w:lang w:val="fr-FR"/>
        </w:rPr>
        <w:t>采用了</w:t>
      </w:r>
      <w:r w:rsidRPr="00734BA0">
        <w:rPr>
          <w:rFonts w:ascii="宋体" w:eastAsia="宋体" w:hAnsi="宋体"/>
          <w:iCs/>
          <w:szCs w:val="21"/>
          <w:lang w:val="fr-FR"/>
        </w:rPr>
        <w:t>RoBERTa</w:t>
      </w:r>
      <w:r w:rsidR="00317F84" w:rsidRPr="00317F84">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0</w:t>
      </w:r>
      <w:r w:rsidR="00317F84" w:rsidRPr="00317F84">
        <w:rPr>
          <w:rFonts w:ascii="宋体" w:eastAsia="宋体" w:hAnsi="宋体"/>
          <w:iCs/>
          <w:szCs w:val="21"/>
          <w:highlight w:val="yellow"/>
          <w:vertAlign w:val="superscript"/>
          <w:lang w:val="fr-FR"/>
        </w:rPr>
        <w:t>]</w:t>
      </w:r>
      <w:r>
        <w:rPr>
          <w:rFonts w:ascii="宋体" w:eastAsia="宋体" w:hAnsi="宋体" w:hint="eastAsia"/>
          <w:iCs/>
          <w:szCs w:val="21"/>
          <w:lang w:val="fr-FR"/>
        </w:rPr>
        <w:t>中文深度学习预训练模型作为关键词提取的模型。</w:t>
      </w:r>
      <w:r w:rsidR="00140F0D">
        <w:rPr>
          <w:rFonts w:ascii="宋体" w:eastAsia="宋体" w:hAnsi="宋体" w:hint="eastAsia"/>
          <w:iCs/>
          <w:szCs w:val="21"/>
          <w:lang w:val="fr-FR"/>
        </w:rPr>
        <w:t>且</w:t>
      </w:r>
      <w:r>
        <w:rPr>
          <w:rFonts w:ascii="宋体" w:eastAsia="宋体" w:hAnsi="宋体" w:hint="eastAsia"/>
          <w:iCs/>
          <w:szCs w:val="21"/>
          <w:lang w:val="fr-FR"/>
        </w:rPr>
        <w:t>使用了多种语言模型并根据经验比较了其性能。</w:t>
      </w:r>
    </w:p>
    <w:p w14:paraId="6660FA39" w14:textId="2A8473C6" w:rsidR="00BC4FCD" w:rsidRPr="00D271D8" w:rsidRDefault="00140F0D" w:rsidP="00BC4FCD">
      <w:pPr>
        <w:spacing w:line="360" w:lineRule="auto"/>
        <w:rPr>
          <w:rFonts w:ascii="宋体" w:eastAsia="宋体" w:hAnsi="宋体"/>
          <w:iCs/>
          <w:szCs w:val="21"/>
          <w:vertAlign w:val="superscript"/>
          <w:lang w:val="fr-FR"/>
        </w:rPr>
      </w:pPr>
      <w:r>
        <w:rPr>
          <w:rFonts w:ascii="宋体" w:eastAsia="宋体" w:hAnsi="宋体" w:hint="eastAsia"/>
          <w:iCs/>
          <w:szCs w:val="21"/>
          <w:lang w:val="fr-FR"/>
        </w:rPr>
        <w:t>(</w:t>
      </w:r>
      <w:r>
        <w:rPr>
          <w:rFonts w:ascii="宋体" w:eastAsia="宋体" w:hAnsi="宋体"/>
          <w:iCs/>
          <w:szCs w:val="21"/>
          <w:lang w:val="fr-FR"/>
        </w:rPr>
        <w:t>1)</w:t>
      </w:r>
      <w:r w:rsidR="00BC4FCD">
        <w:rPr>
          <w:rFonts w:ascii="宋体" w:eastAsia="宋体" w:hAnsi="宋体"/>
          <w:iCs/>
          <w:szCs w:val="21"/>
          <w:lang w:val="fr-FR"/>
        </w:rPr>
        <w:t>n-gram</w:t>
      </w:r>
      <w:r w:rsidR="00BC4FCD">
        <w:rPr>
          <w:rFonts w:ascii="宋体" w:eastAsia="宋体" w:hAnsi="宋体" w:hint="eastAsia"/>
          <w:iCs/>
          <w:szCs w:val="21"/>
          <w:lang w:val="fr-FR"/>
        </w:rPr>
        <w:t>语言模型</w:t>
      </w:r>
      <w:r w:rsidR="00D271D8" w:rsidRPr="00D271D8">
        <w:rPr>
          <w:rFonts w:ascii="宋体" w:eastAsia="宋体" w:hAnsi="宋体" w:hint="eastAsia"/>
          <w:iCs/>
          <w:szCs w:val="21"/>
          <w:highlight w:val="yellow"/>
          <w:vertAlign w:val="superscript"/>
          <w:lang w:val="fr-FR"/>
        </w:rPr>
        <w:t>[</w:t>
      </w:r>
      <w:r w:rsidR="00D271D8" w:rsidRPr="00D271D8">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1</w:t>
      </w:r>
      <w:r w:rsidR="00D271D8" w:rsidRPr="00D271D8">
        <w:rPr>
          <w:rFonts w:ascii="宋体" w:eastAsia="宋体" w:hAnsi="宋体"/>
          <w:iCs/>
          <w:szCs w:val="21"/>
          <w:highlight w:val="yellow"/>
          <w:vertAlign w:val="superscript"/>
          <w:lang w:val="fr-FR"/>
        </w:rPr>
        <w:t>]</w:t>
      </w:r>
    </w:p>
    <w:p w14:paraId="316C3DF7" w14:textId="77777777" w:rsidR="00BC4FCD" w:rsidRPr="00D34B26" w:rsidRDefault="00BC4FCD" w:rsidP="00BC4FCD">
      <w:pPr>
        <w:spacing w:line="360" w:lineRule="auto"/>
        <w:ind w:firstLine="420"/>
        <w:rPr>
          <w:rFonts w:ascii="宋体" w:eastAsia="宋体" w:hAnsi="宋体"/>
          <w:iCs/>
          <w:szCs w:val="21"/>
          <w:lang w:val="fr-FR"/>
        </w:rPr>
      </w:pPr>
      <w:r>
        <w:rPr>
          <w:rFonts w:ascii="宋体" w:eastAsia="宋体" w:hAnsi="宋体" w:hint="eastAsia"/>
          <w:iCs/>
          <w:szCs w:val="21"/>
          <w:lang w:val="fr-FR"/>
        </w:rPr>
        <w:t>考虑一个由</w:t>
      </w:r>
      <m:oMath>
        <m:r>
          <w:rPr>
            <w:rFonts w:ascii="Cambria Math" w:eastAsia="宋体" w:hAnsi="Cambria Math" w:hint="eastAsia"/>
            <w:szCs w:val="21"/>
            <w:lang w:val="fr-FR"/>
          </w:rPr>
          <m:t>m</m:t>
        </m:r>
      </m:oMath>
      <w:r>
        <w:rPr>
          <w:rFonts w:ascii="宋体" w:eastAsia="宋体" w:hAnsi="宋体" w:hint="eastAsia"/>
          <w:iCs/>
          <w:szCs w:val="21"/>
          <w:lang w:val="fr-FR"/>
        </w:rPr>
        <w:t>个中文字符组成的序列，根据全概率公式我们有：</w:t>
      </w:r>
    </w:p>
    <w:p w14:paraId="2091FDBB" w14:textId="77777777" w:rsidR="00BC4FCD" w:rsidRPr="00D34B26" w:rsidRDefault="00BC4FCD" w:rsidP="00BC4FCD">
      <w:pPr>
        <w:spacing w:line="360" w:lineRule="auto"/>
        <w:rPr>
          <w:rFonts w:ascii="宋体" w:eastAsia="宋体" w:hAnsi="宋体"/>
          <w:iCs/>
          <w:szCs w:val="21"/>
          <w:lang w:val="fr-FR"/>
        </w:rPr>
      </w:pPr>
      <m:oMathPara>
        <m:oMath>
          <m:r>
            <w:rPr>
              <w:rFonts w:ascii="Cambria Math" w:eastAsia="宋体" w:hAnsi="Cambria Math"/>
              <w:szCs w:val="21"/>
              <w:lang w:val="fr-FR"/>
            </w:rPr>
            <m:t>P</m:t>
          </m:r>
          <m:d>
            <m:dPr>
              <m:ctrlPr>
                <w:rPr>
                  <w:rFonts w:ascii="Cambria Math" w:eastAsia="宋体" w:hAnsi="Cambria Math"/>
                  <w:i/>
                  <w:iCs/>
                  <w:szCs w:val="21"/>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1</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2</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m:t>
                  </m:r>
                </m:sub>
              </m:sSub>
            </m:e>
          </m:d>
          <m:r>
            <w:rPr>
              <w:rFonts w:ascii="Cambria Math" w:eastAsia="宋体" w:hAnsi="Cambria Math"/>
              <w:szCs w:val="21"/>
              <w:lang w:val="fr-FR"/>
            </w:rPr>
            <m:t>=P</m:t>
          </m:r>
          <m:d>
            <m:dPr>
              <m:ctrlPr>
                <w:rPr>
                  <w:rFonts w:ascii="Cambria Math" w:eastAsia="宋体" w:hAnsi="Cambria Math"/>
                  <w:i/>
                  <w:iCs/>
                  <w:szCs w:val="21"/>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1</m:t>
                  </m:r>
                </m:sub>
              </m:sSub>
            </m:e>
          </m:d>
          <m:r>
            <w:rPr>
              <w:rFonts w:ascii="Cambria Math" w:eastAsia="宋体" w:hAnsi="Cambria Math"/>
              <w:szCs w:val="21"/>
              <w:lang w:val="fr-FR"/>
            </w:rPr>
            <m:t>*P</m:t>
          </m:r>
          <m:d>
            <m:dPr>
              <m:ctrlPr>
                <w:rPr>
                  <w:rFonts w:ascii="Cambria Math" w:eastAsia="宋体" w:hAnsi="Cambria Math"/>
                  <w:i/>
                  <w:iCs/>
                  <w:szCs w:val="21"/>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2</m:t>
                  </m:r>
                </m:sub>
              </m:sSub>
            </m:e>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1</m:t>
                  </m:r>
                </m:sub>
              </m:sSub>
            </m:e>
          </m:d>
          <m:r>
            <w:rPr>
              <w:rFonts w:ascii="Cambria Math" w:eastAsia="宋体" w:hAnsi="Cambria Math"/>
              <w:szCs w:val="21"/>
              <w:lang w:val="fr-FR"/>
            </w:rPr>
            <m:t>*…*P(</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1</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m-1</m:t>
              </m:r>
            </m:sub>
          </m:sSub>
          <m:r>
            <w:rPr>
              <w:rFonts w:ascii="Cambria Math" w:eastAsia="宋体" w:hAnsi="Cambria Math"/>
              <w:szCs w:val="21"/>
              <w:lang w:val="fr-FR"/>
            </w:rPr>
            <m:t>)</m:t>
          </m:r>
        </m:oMath>
      </m:oMathPara>
    </w:p>
    <w:p w14:paraId="1BBFAFF9" w14:textId="77777777" w:rsidR="00BC4FCD" w:rsidRPr="007D29D2" w:rsidRDefault="00BC4FCD" w:rsidP="00140F0D">
      <w:pPr>
        <w:spacing w:line="360" w:lineRule="auto"/>
        <w:jc w:val="left"/>
        <w:rPr>
          <w:rFonts w:ascii="宋体" w:eastAsia="宋体" w:hAnsi="宋体"/>
          <w:iCs/>
          <w:szCs w:val="21"/>
          <w:lang w:val="fr-FR"/>
        </w:rPr>
      </w:pPr>
      <w:r>
        <w:rPr>
          <w:rFonts w:ascii="宋体" w:eastAsia="宋体" w:hAnsi="宋体" w:hint="eastAsia"/>
          <w:iCs/>
          <w:szCs w:val="21"/>
          <w:lang w:val="fr-FR"/>
        </w:rPr>
        <w:t>如果我们假设每个位置上的字符仅与它前n个词有关，上述公式即可简化为：</w:t>
      </w:r>
    </w:p>
    <w:p w14:paraId="23CEB069" w14:textId="77777777" w:rsidR="00BC4FCD" w:rsidRDefault="00BC4FCD" w:rsidP="00BC4FCD">
      <w:pPr>
        <w:spacing w:line="360" w:lineRule="auto"/>
        <w:jc w:val="left"/>
        <w:rPr>
          <w:rFonts w:ascii="宋体" w:eastAsia="宋体" w:hAnsi="宋体"/>
          <w:iCs/>
          <w:szCs w:val="21"/>
          <w:lang w:val="fr-FR"/>
        </w:rPr>
      </w:pPr>
      <m:oMathPara>
        <m:oMath>
          <m:r>
            <w:rPr>
              <w:rFonts w:ascii="Cambria Math" w:eastAsia="宋体" w:hAnsi="Cambria Math" w:hint="eastAsia"/>
              <w:szCs w:val="21"/>
              <w:lang w:val="fr-FR"/>
            </w:rPr>
            <m:t>P</m:t>
          </m:r>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m</m:t>
              </m:r>
            </m:sub>
          </m:sSub>
          <m:r>
            <w:rPr>
              <w:rFonts w:ascii="Cambria Math" w:eastAsia="宋体" w:hAnsi="Cambria Math"/>
              <w:szCs w:val="21"/>
              <w:lang w:val="fr-FR"/>
            </w:rPr>
            <m:t xml:space="preserve">) = </m:t>
          </m:r>
          <m:nary>
            <m:naryPr>
              <m:chr m:val="∏"/>
              <m:limLoc m:val="undOvr"/>
              <m:ctrlPr>
                <w:rPr>
                  <w:rFonts w:ascii="Cambria Math" w:eastAsia="宋体" w:hAnsi="Cambria Math"/>
                  <w:i/>
                  <w:iCs/>
                  <w:szCs w:val="21"/>
                  <w:lang w:val="fr-FR"/>
                </w:rPr>
              </m:ctrlPr>
            </m:naryPr>
            <m:sub>
              <m:r>
                <w:rPr>
                  <w:rFonts w:ascii="Cambria Math" w:eastAsia="宋体" w:hAnsi="Cambria Math"/>
                  <w:szCs w:val="21"/>
                  <w:lang w:val="fr-FR"/>
                </w:rPr>
                <m:t>1</m:t>
              </m:r>
            </m:sub>
            <m:sup>
              <m:r>
                <w:rPr>
                  <w:rFonts w:ascii="Cambria Math" w:eastAsia="宋体" w:hAnsi="Cambria Math"/>
                  <w:szCs w:val="21"/>
                  <w:lang w:val="fr-FR"/>
                </w:rPr>
                <m:t>m</m:t>
              </m:r>
            </m:sup>
            <m:e>
              <m:r>
                <w:rPr>
                  <w:rFonts w:ascii="Cambria Math" w:eastAsia="宋体" w:hAnsi="Cambria Math" w:hint="eastAsia"/>
                  <w:szCs w:val="21"/>
                  <w:lang w:val="fr-FR"/>
                </w:rPr>
                <m:t>P</m:t>
              </m:r>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i-1</m:t>
                  </m:r>
                </m:sub>
              </m:sSub>
              <m:r>
                <w:rPr>
                  <w:rFonts w:ascii="Cambria Math" w:eastAsia="宋体" w:hAnsi="Cambria Math"/>
                  <w:szCs w:val="21"/>
                  <w:lang w:val="fr-FR"/>
                </w:rPr>
                <m:t>)</m:t>
              </m:r>
            </m:e>
          </m:nary>
        </m:oMath>
      </m:oMathPara>
    </w:p>
    <w:p w14:paraId="4B527486" w14:textId="77777777" w:rsidR="00BC4FCD" w:rsidRDefault="00BC4FCD" w:rsidP="00140F0D">
      <w:pPr>
        <w:spacing w:line="360" w:lineRule="auto"/>
        <w:rPr>
          <w:rFonts w:ascii="宋体" w:eastAsia="宋体" w:hAnsi="宋体"/>
          <w:iCs/>
          <w:szCs w:val="21"/>
          <w:lang w:val="fr-FR"/>
        </w:rPr>
      </w:pPr>
      <w:r>
        <w:rPr>
          <w:rFonts w:ascii="宋体" w:eastAsia="宋体" w:hAnsi="宋体" w:hint="eastAsia"/>
          <w:iCs/>
          <w:szCs w:val="21"/>
          <w:lang w:val="fr-FR"/>
        </w:rPr>
        <w:t>根据贝叶斯公式，上述公式右边的每一项可以写作：</w:t>
      </w:r>
    </w:p>
    <w:p w14:paraId="354D245A" w14:textId="77777777" w:rsidR="00BC4FCD" w:rsidRPr="007D29D2" w:rsidRDefault="00BC4FCD" w:rsidP="00BC4FCD">
      <w:pPr>
        <w:spacing w:line="360" w:lineRule="auto"/>
        <w:rPr>
          <w:rFonts w:ascii="宋体" w:eastAsia="宋体" w:hAnsi="宋体"/>
          <w:iCs/>
          <w:szCs w:val="21"/>
          <w:lang w:val="fr-FR"/>
        </w:rPr>
      </w:pPr>
      <m:oMathPara>
        <m:oMath>
          <m:r>
            <w:rPr>
              <w:rFonts w:ascii="Cambria Math" w:eastAsia="宋体" w:hAnsi="Cambria Math" w:hint="eastAsia"/>
              <w:szCs w:val="21"/>
              <w:vertAlign w:val="subscript"/>
              <w:lang w:val="fr-FR"/>
            </w:rPr>
            <m:t>P</m:t>
          </m:r>
          <m:d>
            <m:dPr>
              <m:ctrlPr>
                <w:rPr>
                  <w:rFonts w:ascii="Cambria Math" w:eastAsia="宋体" w:hAnsi="Cambria Math"/>
                  <w:i/>
                  <w:iCs/>
                  <w:szCs w:val="21"/>
                  <w:vertAlign w:val="subscript"/>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m:t>
                  </m:r>
                </m:sub>
              </m:sSub>
            </m:e>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r>
                <w:rPr>
                  <w:rFonts w:ascii="Cambria Math" w:eastAsia="宋体" w:hAnsi="Cambria Math"/>
                  <w:szCs w:val="21"/>
                  <w:vertAlign w:val="subscript"/>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i-1</m:t>
                  </m:r>
                </m:sub>
              </m:sSub>
            </m:e>
          </m:d>
          <m:r>
            <w:rPr>
              <w:rFonts w:ascii="Cambria Math" w:eastAsia="宋体" w:hAnsi="Cambria Math"/>
              <w:szCs w:val="21"/>
              <w:vertAlign w:val="subscript"/>
              <w:lang w:val="fr-FR"/>
            </w:rPr>
            <m:t>=</m:t>
          </m:r>
          <m:f>
            <m:fPr>
              <m:ctrlPr>
                <w:rPr>
                  <w:rFonts w:ascii="Cambria Math" w:eastAsia="宋体" w:hAnsi="Cambria Math"/>
                  <w:iCs/>
                  <w:szCs w:val="21"/>
                  <w:vertAlign w:val="subscript"/>
                  <w:lang w:val="fr-FR"/>
                </w:rPr>
              </m:ctrlPr>
            </m:fPr>
            <m:num>
              <m:r>
                <w:rPr>
                  <w:rFonts w:ascii="Cambria Math" w:eastAsia="宋体" w:hAnsi="Cambria Math" w:hint="eastAsia"/>
                  <w:szCs w:val="21"/>
                  <w:vertAlign w:val="subscript"/>
                  <w:lang w:val="fr-FR"/>
                </w:rPr>
                <m:t>P</m:t>
              </m:r>
              <m:d>
                <m:dPr>
                  <m:ctrlPr>
                    <w:rPr>
                      <w:rFonts w:ascii="Cambria Math" w:eastAsia="宋体" w:hAnsi="Cambria Math"/>
                      <w:i/>
                      <w:iCs/>
                      <w:szCs w:val="21"/>
                      <w:vertAlign w:val="subscript"/>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m:t>
                      </m:r>
                    </m:sub>
                  </m:sSub>
                  <m:r>
                    <w:rPr>
                      <w:rFonts w:ascii="Cambria Math" w:eastAsia="宋体" w:hAnsi="Cambria Math"/>
                      <w:szCs w:val="21"/>
                      <w:vertAlign w:val="subscript"/>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e>
              </m:d>
              <m:ctrlPr>
                <w:rPr>
                  <w:rFonts w:ascii="Cambria Math" w:eastAsia="宋体" w:hAnsi="Cambria Math"/>
                  <w:i/>
                  <w:iCs/>
                  <w:szCs w:val="21"/>
                  <w:vertAlign w:val="subscript"/>
                  <w:lang w:val="fr-FR"/>
                </w:rPr>
              </m:ctrlPr>
            </m:num>
            <m:den>
              <m:r>
                <w:rPr>
                  <w:rFonts w:ascii="Cambria Math" w:eastAsia="宋体" w:hAnsi="Cambria Math" w:hint="eastAsia"/>
                  <w:szCs w:val="21"/>
                  <w:vertAlign w:val="subscript"/>
                  <w:lang w:val="fr-FR"/>
                </w:rPr>
                <m:t>P</m:t>
              </m:r>
              <m:d>
                <m:dPr>
                  <m:ctrlPr>
                    <w:rPr>
                      <w:rFonts w:ascii="Cambria Math" w:eastAsia="宋体" w:hAnsi="Cambria Math"/>
                      <w:i/>
                      <w:iCs/>
                      <w:szCs w:val="21"/>
                      <w:vertAlign w:val="subscript"/>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hint="eastAsia"/>
                          <w:szCs w:val="21"/>
                          <w:lang w:val="fr-FR"/>
                        </w:rPr>
                        <m:t>i</m:t>
                      </m:r>
                      <m:r>
                        <w:rPr>
                          <w:rFonts w:ascii="Cambria Math" w:eastAsia="微软雅黑" w:hAnsi="Cambria Math" w:cs="微软雅黑" w:hint="eastAsia"/>
                          <w:szCs w:val="21"/>
                          <w:lang w:val="fr-FR"/>
                        </w:rPr>
                        <m:t>-</m:t>
                      </m:r>
                      <m:r>
                        <w:rPr>
                          <w:rFonts w:ascii="Cambria Math" w:eastAsia="宋体" w:hAnsi="Cambria Math"/>
                          <w:szCs w:val="21"/>
                          <w:lang w:val="fr-FR"/>
                        </w:rPr>
                        <m:t>1</m:t>
                      </m:r>
                    </m:sub>
                  </m:sSub>
                  <m:r>
                    <w:rPr>
                      <w:rFonts w:ascii="Cambria Math" w:eastAsia="宋体" w:hAnsi="Cambria Math"/>
                      <w:szCs w:val="21"/>
                      <w:vertAlign w:val="subscript"/>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e>
              </m:d>
              <m:ctrlPr>
                <w:rPr>
                  <w:rFonts w:ascii="Cambria Math" w:eastAsia="宋体" w:hAnsi="Cambria Math"/>
                  <w:i/>
                  <w:iCs/>
                  <w:szCs w:val="21"/>
                  <w:vertAlign w:val="subscript"/>
                  <w:lang w:val="fr-FR"/>
                </w:rPr>
              </m:ctrlPr>
            </m:den>
          </m:f>
          <m:r>
            <w:rPr>
              <w:rFonts w:ascii="Cambria Math" w:eastAsia="宋体" w:hAnsi="Cambria Math"/>
              <w:szCs w:val="21"/>
              <w:vertAlign w:val="subscript"/>
              <w:lang w:val="fr-FR"/>
            </w:rPr>
            <m:t>=</m:t>
          </m:r>
          <m:f>
            <m:fPr>
              <m:ctrlPr>
                <w:rPr>
                  <w:rFonts w:ascii="Cambria Math" w:eastAsia="宋体" w:hAnsi="Cambria Math"/>
                  <w:iCs/>
                  <w:szCs w:val="21"/>
                  <w:lang w:val="fr-FR"/>
                </w:rPr>
              </m:ctrlPr>
            </m:fPr>
            <m:num>
              <m:r>
                <w:rPr>
                  <w:rFonts w:ascii="Cambria Math" w:eastAsia="宋体" w:hAnsi="Cambria Math"/>
                  <w:szCs w:val="21"/>
                  <w:lang w:val="fr-FR"/>
                </w:rPr>
                <m:t>count</m:t>
              </m:r>
              <m:d>
                <m:dPr>
                  <m:ctrlPr>
                    <w:rPr>
                      <w:rFonts w:ascii="Cambria Math" w:eastAsia="宋体" w:hAnsi="Cambria Math"/>
                      <w:i/>
                      <w:iCs/>
                      <w:szCs w:val="21"/>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hint="eastAsia"/>
                          <w:szCs w:val="21"/>
                          <w:lang w:val="fr-FR"/>
                        </w:rPr>
                        <m:t>i</m:t>
                      </m:r>
                    </m:sub>
                  </m:sSub>
                  <m:r>
                    <w:rPr>
                      <w:rFonts w:ascii="Cambria Math" w:eastAsia="宋体" w:hAnsi="Cambria Math"/>
                      <w:szCs w:val="21"/>
                      <w:vertAlign w:val="subscript"/>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e>
              </m:d>
              <m:ctrlPr>
                <w:rPr>
                  <w:rFonts w:ascii="Cambria Math" w:eastAsia="宋体" w:hAnsi="Cambria Math"/>
                  <w:i/>
                  <w:iCs/>
                  <w:szCs w:val="21"/>
                  <w:lang w:val="fr-FR"/>
                </w:rPr>
              </m:ctrlPr>
            </m:num>
            <m:den>
              <m:r>
                <w:rPr>
                  <w:rFonts w:ascii="Cambria Math" w:eastAsia="宋体" w:hAnsi="Cambria Math"/>
                  <w:szCs w:val="21"/>
                  <w:lang w:val="fr-FR"/>
                </w:rPr>
                <m:t>count</m:t>
              </m:r>
              <m:d>
                <m:dPr>
                  <m:ctrlPr>
                    <w:rPr>
                      <w:rFonts w:ascii="Cambria Math" w:eastAsia="宋体" w:hAnsi="Cambria Math"/>
                      <w:i/>
                      <w:iCs/>
                      <w:szCs w:val="21"/>
                      <w:lang w:val="fr-FR"/>
                    </w:rPr>
                  </m:ctrlPr>
                </m:dPr>
                <m:e>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hint="eastAsia"/>
                          <w:szCs w:val="21"/>
                          <w:lang w:val="fr-FR"/>
                        </w:rPr>
                        <m:t>i</m:t>
                      </m:r>
                      <m:r>
                        <w:rPr>
                          <w:rFonts w:ascii="Cambria Math" w:eastAsia="微软雅黑" w:hAnsi="Cambria Math" w:cs="微软雅黑" w:hint="eastAsia"/>
                          <w:szCs w:val="21"/>
                          <w:lang w:val="fr-FR"/>
                        </w:rPr>
                        <m:t>-</m:t>
                      </m:r>
                      <m:r>
                        <w:rPr>
                          <w:rFonts w:ascii="Cambria Math" w:eastAsia="宋体" w:hAnsi="Cambria Math"/>
                          <w:szCs w:val="21"/>
                          <w:lang w:val="fr-FR"/>
                        </w:rPr>
                        <m:t>1</m:t>
                      </m:r>
                    </m:sub>
                  </m:sSub>
                  <m:r>
                    <w:rPr>
                      <w:rFonts w:ascii="Cambria Math" w:eastAsia="宋体" w:hAnsi="Cambria Math"/>
                      <w:szCs w:val="21"/>
                      <w:vertAlign w:val="subscript"/>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w</m:t>
                      </m:r>
                    </m:e>
                    <m:sub>
                      <m:r>
                        <w:rPr>
                          <w:rFonts w:ascii="Cambria Math" w:eastAsia="宋体" w:hAnsi="Cambria Math"/>
                          <w:szCs w:val="21"/>
                          <w:lang w:val="fr-FR"/>
                        </w:rPr>
                        <m:t>i-n+1</m:t>
                      </m:r>
                    </m:sub>
                  </m:sSub>
                </m:e>
              </m:d>
              <m:ctrlPr>
                <w:rPr>
                  <w:rFonts w:ascii="Cambria Math" w:eastAsia="宋体" w:hAnsi="Cambria Math"/>
                  <w:i/>
                  <w:iCs/>
                  <w:szCs w:val="21"/>
                  <w:lang w:val="fr-FR"/>
                </w:rPr>
              </m:ctrlPr>
            </m:den>
          </m:f>
        </m:oMath>
      </m:oMathPara>
    </w:p>
    <w:p w14:paraId="6B786B35" w14:textId="34BD034B" w:rsidR="00BC4FCD" w:rsidRDefault="00BC4FCD" w:rsidP="00140F0D">
      <w:pPr>
        <w:spacing w:line="360" w:lineRule="auto"/>
        <w:rPr>
          <w:rFonts w:ascii="宋体" w:eastAsia="宋体" w:hAnsi="宋体"/>
          <w:iCs/>
          <w:szCs w:val="21"/>
          <w:lang w:val="fr-FR"/>
        </w:rPr>
      </w:pPr>
      <w:r>
        <w:rPr>
          <w:rFonts w:ascii="宋体" w:eastAsia="宋体" w:hAnsi="宋体" w:hint="eastAsia"/>
          <w:iCs/>
          <w:szCs w:val="21"/>
          <w:lang w:val="fr-FR"/>
        </w:rPr>
        <w:t>这样我们根据n</w:t>
      </w:r>
      <w:r>
        <w:rPr>
          <w:rFonts w:ascii="宋体" w:eastAsia="宋体" w:hAnsi="宋体"/>
          <w:iCs/>
          <w:szCs w:val="21"/>
          <w:lang w:val="fr-FR"/>
        </w:rPr>
        <w:t>-gram</w:t>
      </w:r>
      <w:r>
        <w:rPr>
          <w:rFonts w:ascii="宋体" w:eastAsia="宋体" w:hAnsi="宋体" w:hint="eastAsia"/>
          <w:iCs/>
          <w:szCs w:val="21"/>
          <w:lang w:val="fr-FR"/>
        </w:rPr>
        <w:t>模型（n</w:t>
      </w:r>
      <w:r>
        <w:rPr>
          <w:rFonts w:ascii="宋体" w:eastAsia="宋体" w:hAnsi="宋体"/>
          <w:iCs/>
          <w:szCs w:val="21"/>
          <w:lang w:val="fr-FR"/>
        </w:rPr>
        <w:t>=2</w:t>
      </w:r>
      <w:r>
        <w:rPr>
          <w:rFonts w:ascii="宋体" w:eastAsia="宋体" w:hAnsi="宋体" w:hint="eastAsia"/>
          <w:iCs/>
          <w:szCs w:val="21"/>
          <w:lang w:val="fr-FR"/>
        </w:rPr>
        <w:t>或</w:t>
      </w:r>
      <w:r>
        <w:rPr>
          <w:rFonts w:ascii="宋体" w:eastAsia="宋体" w:hAnsi="宋体"/>
          <w:iCs/>
          <w:szCs w:val="21"/>
          <w:lang w:val="fr-FR"/>
        </w:rPr>
        <w:t>3</w:t>
      </w:r>
      <w:r>
        <w:rPr>
          <w:rFonts w:ascii="宋体" w:eastAsia="宋体" w:hAnsi="宋体" w:hint="eastAsia"/>
          <w:iCs/>
          <w:szCs w:val="21"/>
          <w:lang w:val="fr-FR"/>
        </w:rPr>
        <w:t>）可以计算出语料中相邻词语的条件概率</w:t>
      </w:r>
      <w:r w:rsidR="00317F84">
        <w:rPr>
          <w:rFonts w:ascii="宋体" w:eastAsia="宋体" w:hAnsi="宋体" w:hint="eastAsia"/>
          <w:iCs/>
          <w:szCs w:val="21"/>
          <w:lang w:val="fr-FR"/>
        </w:rPr>
        <w:t>。而经验2告诉我们，属于同一个语词的字符的出现的相关性是相对高的，也即上述的条件概率值更高。</w:t>
      </w:r>
      <w:r w:rsidR="00E860D4">
        <w:rPr>
          <w:rFonts w:ascii="宋体" w:eastAsia="宋体" w:hAnsi="宋体" w:hint="eastAsia"/>
          <w:iCs/>
          <w:szCs w:val="21"/>
          <w:lang w:val="fr-FR"/>
        </w:rPr>
        <w:t>于是，选择合适的阈值可以较好地完成分词任务。</w:t>
      </w:r>
    </w:p>
    <w:p w14:paraId="05B5BA48" w14:textId="383D0374" w:rsidR="00BC4FCD" w:rsidRDefault="00140F0D" w:rsidP="00BC4FCD">
      <w:pPr>
        <w:spacing w:line="360" w:lineRule="auto"/>
        <w:rPr>
          <w:rFonts w:ascii="宋体" w:eastAsia="宋体" w:hAnsi="宋体"/>
          <w:iCs/>
          <w:szCs w:val="21"/>
          <w:lang w:val="fr-FR"/>
        </w:rPr>
      </w:pPr>
      <w:r>
        <w:rPr>
          <w:rFonts w:ascii="宋体" w:eastAsia="宋体" w:hAnsi="宋体"/>
          <w:iCs/>
          <w:szCs w:val="21"/>
          <w:lang w:val="fr-FR"/>
        </w:rPr>
        <w:lastRenderedPageBreak/>
        <w:t>(2)</w:t>
      </w:r>
      <w:r w:rsidR="00BC4FCD">
        <w:rPr>
          <w:rFonts w:ascii="宋体" w:eastAsia="宋体" w:hAnsi="宋体" w:hint="eastAsia"/>
          <w:iCs/>
          <w:szCs w:val="21"/>
          <w:lang w:val="fr-FR"/>
        </w:rPr>
        <w:t>ML</w:t>
      </w:r>
      <w:r w:rsidR="00BC4FCD">
        <w:rPr>
          <w:rFonts w:ascii="宋体" w:eastAsia="宋体" w:hAnsi="宋体"/>
          <w:iCs/>
          <w:szCs w:val="21"/>
          <w:lang w:val="fr-FR"/>
        </w:rPr>
        <w:t>M(</w:t>
      </w:r>
      <w:r w:rsidR="00BC4FCD">
        <w:rPr>
          <w:rFonts w:ascii="宋体" w:eastAsia="宋体" w:hAnsi="宋体" w:hint="eastAsia"/>
          <w:iCs/>
          <w:szCs w:val="21"/>
          <w:lang w:val="fr-FR"/>
        </w:rPr>
        <w:t>M</w:t>
      </w:r>
      <w:r w:rsidR="00BC4FCD">
        <w:rPr>
          <w:rFonts w:ascii="宋体" w:eastAsia="宋体" w:hAnsi="宋体"/>
          <w:iCs/>
          <w:szCs w:val="21"/>
          <w:lang w:val="fr-FR"/>
        </w:rPr>
        <w:t>asked Language Model</w:t>
      </w:r>
      <w:r w:rsidR="00BC4FCD">
        <w:rPr>
          <w:rFonts w:ascii="宋体" w:eastAsia="宋体" w:hAnsi="宋体" w:hint="eastAsia"/>
          <w:iCs/>
          <w:szCs w:val="21"/>
          <w:lang w:val="fr-FR"/>
        </w:rPr>
        <w:t>掩码语言模型</w:t>
      </w:r>
      <w:r w:rsidR="00BC4FCD">
        <w:rPr>
          <w:rFonts w:ascii="宋体" w:eastAsia="宋体" w:hAnsi="宋体"/>
          <w:iCs/>
          <w:szCs w:val="21"/>
          <w:lang w:val="fr-FR"/>
        </w:rPr>
        <w:t>)</w:t>
      </w:r>
    </w:p>
    <w:p w14:paraId="680E63C1" w14:textId="401220D1" w:rsidR="00BC4FCD" w:rsidRPr="00A70229" w:rsidRDefault="00BC4FCD" w:rsidP="00E860D4">
      <w:pPr>
        <w:spacing w:line="360" w:lineRule="auto"/>
        <w:ind w:firstLine="420"/>
        <w:rPr>
          <w:rFonts w:ascii="宋体" w:eastAsia="宋体" w:hAnsi="宋体"/>
          <w:iCs/>
          <w:szCs w:val="21"/>
          <w:lang w:val="fr-FR"/>
        </w:rPr>
      </w:pPr>
      <w:r>
        <w:rPr>
          <w:rFonts w:ascii="宋体" w:eastAsia="宋体" w:hAnsi="宋体" w:hint="eastAsia"/>
          <w:iCs/>
          <w:szCs w:val="21"/>
          <w:lang w:val="fr-FR"/>
        </w:rPr>
        <w:t>掩码语言模型是在BERT</w:t>
      </w:r>
      <w:r w:rsidR="00E860D4" w:rsidRPr="00E860D4">
        <w:rPr>
          <w:rFonts w:ascii="宋体" w:eastAsia="宋体" w:hAnsi="宋体" w:hint="eastAsia"/>
          <w:iCs/>
          <w:szCs w:val="21"/>
          <w:highlight w:val="yellow"/>
          <w:vertAlign w:val="superscript"/>
          <w:lang w:val="fr-FR"/>
        </w:rPr>
        <w:t>[</w:t>
      </w:r>
      <w:r w:rsidR="00E860D4" w:rsidRPr="00E860D4">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2</w:t>
      </w:r>
      <w:r w:rsidR="00E860D4" w:rsidRPr="00E860D4">
        <w:rPr>
          <w:rFonts w:ascii="宋体" w:eastAsia="宋体" w:hAnsi="宋体"/>
          <w:iCs/>
          <w:szCs w:val="21"/>
          <w:highlight w:val="yellow"/>
          <w:vertAlign w:val="superscript"/>
          <w:lang w:val="fr-FR"/>
        </w:rPr>
        <w:t>]</w:t>
      </w:r>
      <w:r>
        <w:rPr>
          <w:rFonts w:ascii="宋体" w:eastAsia="宋体" w:hAnsi="宋体" w:hint="eastAsia"/>
          <w:iCs/>
          <w:szCs w:val="21"/>
          <w:lang w:val="fr-FR"/>
        </w:rPr>
        <w:t>（Bi</w:t>
      </w:r>
      <w:r>
        <w:rPr>
          <w:rFonts w:ascii="宋体" w:eastAsia="宋体" w:hAnsi="宋体"/>
          <w:iCs/>
          <w:szCs w:val="21"/>
          <w:lang w:val="fr-FR"/>
        </w:rPr>
        <w:t>directional Encoder Representations from Transformers</w:t>
      </w:r>
      <w:r w:rsidR="00E860D4">
        <w:rPr>
          <w:rFonts w:ascii="宋体" w:eastAsia="宋体" w:hAnsi="宋体" w:hint="eastAsia"/>
          <w:iCs/>
          <w:szCs w:val="21"/>
          <w:lang w:val="fr-FR"/>
        </w:rPr>
        <w:t>，</w:t>
      </w:r>
      <w:r>
        <w:rPr>
          <w:rFonts w:ascii="宋体" w:eastAsia="宋体" w:hAnsi="宋体" w:hint="eastAsia"/>
          <w:iCs/>
          <w:szCs w:val="21"/>
          <w:lang w:val="fr-FR"/>
        </w:rPr>
        <w:t>由T</w:t>
      </w:r>
      <w:r>
        <w:rPr>
          <w:rFonts w:ascii="宋体" w:eastAsia="宋体" w:hAnsi="宋体"/>
          <w:iCs/>
          <w:szCs w:val="21"/>
          <w:lang w:val="fr-FR"/>
        </w:rPr>
        <w:t>ransformers</w:t>
      </w:r>
      <w:r>
        <w:rPr>
          <w:rFonts w:ascii="宋体" w:eastAsia="宋体" w:hAnsi="宋体" w:hint="eastAsia"/>
          <w:iCs/>
          <w:szCs w:val="21"/>
          <w:lang w:val="fr-FR"/>
        </w:rPr>
        <w:t>模型而来的双向编码表征模型）预训练过程中采用的一种无监督算法。标准的RNN（r</w:t>
      </w:r>
      <w:r>
        <w:rPr>
          <w:rFonts w:ascii="宋体" w:eastAsia="宋体" w:hAnsi="宋体"/>
          <w:iCs/>
          <w:szCs w:val="21"/>
          <w:lang w:val="fr-FR"/>
        </w:rPr>
        <w:t>ecursive neural network</w:t>
      </w:r>
      <w:r>
        <w:rPr>
          <w:rFonts w:ascii="宋体" w:eastAsia="宋体" w:hAnsi="宋体" w:hint="eastAsia"/>
          <w:iCs/>
          <w:szCs w:val="21"/>
          <w:lang w:val="fr-FR"/>
        </w:rPr>
        <w:t>递归神经网路）模型或者L</w:t>
      </w:r>
      <w:r>
        <w:rPr>
          <w:rFonts w:ascii="宋体" w:eastAsia="宋体" w:hAnsi="宋体"/>
          <w:iCs/>
          <w:szCs w:val="21"/>
          <w:lang w:val="fr-FR"/>
        </w:rPr>
        <w:t>STM</w:t>
      </w:r>
      <w:r>
        <w:rPr>
          <w:rFonts w:ascii="宋体" w:eastAsia="宋体" w:hAnsi="宋体" w:hint="eastAsia"/>
          <w:iCs/>
          <w:szCs w:val="21"/>
          <w:lang w:val="fr-FR"/>
        </w:rPr>
        <w:t>（l</w:t>
      </w:r>
      <w:r>
        <w:rPr>
          <w:rFonts w:ascii="宋体" w:eastAsia="宋体" w:hAnsi="宋体"/>
          <w:iCs/>
          <w:szCs w:val="21"/>
          <w:lang w:val="fr-FR"/>
        </w:rPr>
        <w:t>ong short term memory</w:t>
      </w:r>
      <w:r>
        <w:rPr>
          <w:rFonts w:ascii="宋体" w:eastAsia="宋体" w:hAnsi="宋体" w:hint="eastAsia"/>
          <w:iCs/>
          <w:szCs w:val="21"/>
          <w:lang w:val="fr-FR"/>
        </w:rPr>
        <w:t>）模型只允许单向的训练，因而模型只具备表征单向的语义的功能。而MLM模型随机的将一定百分比的词替换成[</w:t>
      </w:r>
      <w:r>
        <w:rPr>
          <w:rFonts w:ascii="宋体" w:eastAsia="宋体" w:hAnsi="宋体"/>
          <w:iCs/>
          <w:szCs w:val="21"/>
          <w:lang w:val="fr-FR"/>
        </w:rPr>
        <w:t>MASK]</w:t>
      </w:r>
      <w:r>
        <w:rPr>
          <w:rFonts w:ascii="宋体" w:eastAsia="宋体" w:hAnsi="宋体" w:hint="eastAsia"/>
          <w:iCs/>
          <w:szCs w:val="21"/>
          <w:lang w:val="fr-FR"/>
        </w:rPr>
        <w:t>，然后预测这些被掩码覆盖掉的字符，这样MLM就允许每个词间接地“看见自己”。</w:t>
      </w:r>
    </w:p>
    <w:p w14:paraId="0D70685E" w14:textId="4176E889" w:rsidR="002B1F78" w:rsidRPr="002B1F78" w:rsidRDefault="00BC4FCD" w:rsidP="002B1F78">
      <w:pPr>
        <w:spacing w:line="360" w:lineRule="auto"/>
        <w:rPr>
          <w:rFonts w:ascii="宋体" w:eastAsia="宋体" w:hAnsi="宋体"/>
          <w:iCs/>
          <w:szCs w:val="21"/>
          <w:lang w:val="fr-FR"/>
        </w:rPr>
      </w:pPr>
      <w:r>
        <w:rPr>
          <w:rFonts w:ascii="宋体" w:eastAsia="宋体" w:hAnsi="宋体" w:hint="eastAsia"/>
          <w:iCs/>
          <w:szCs w:val="21"/>
          <w:lang w:val="fr-FR"/>
        </w:rPr>
        <w:t>在分词任务中，我们沿用了MLM模型。我们定义第</w:t>
      </w:r>
      <m:oMath>
        <m:r>
          <w:rPr>
            <w:rFonts w:ascii="Cambria Math" w:eastAsia="宋体" w:hAnsi="Cambria Math" w:hint="eastAsia"/>
            <w:szCs w:val="21"/>
            <w:lang w:val="fr-FR"/>
          </w:rPr>
          <m:t>i</m:t>
        </m:r>
      </m:oMath>
      <w:r>
        <w:rPr>
          <w:rFonts w:ascii="宋体" w:eastAsia="宋体" w:hAnsi="宋体" w:hint="eastAsia"/>
          <w:iCs/>
          <w:szCs w:val="21"/>
          <w:lang w:val="fr-FR"/>
        </w:rPr>
        <w:t>个词对第</w:t>
      </w:r>
      <m:oMath>
        <m:r>
          <w:rPr>
            <w:rFonts w:ascii="Cambria Math" w:eastAsia="宋体" w:hAnsi="Cambria Math" w:hint="eastAsia"/>
            <w:szCs w:val="21"/>
            <w:lang w:val="fr-FR"/>
          </w:rPr>
          <m:t>j</m:t>
        </m:r>
      </m:oMath>
      <w:r>
        <w:rPr>
          <w:rFonts w:ascii="宋体" w:eastAsia="宋体" w:hAnsi="宋体" w:hint="eastAsia"/>
          <w:iCs/>
          <w:szCs w:val="21"/>
          <w:lang w:val="fr-FR"/>
        </w:rPr>
        <w:t>个词的依赖度为：</w:t>
      </w:r>
    </w:p>
    <w:p w14:paraId="2433BC7E" w14:textId="4EE720E8" w:rsidR="002B1F78" w:rsidRPr="00E860D4" w:rsidRDefault="002B1F78" w:rsidP="00BC4FCD">
      <w:pPr>
        <w:spacing w:line="360" w:lineRule="auto"/>
        <w:rPr>
          <w:rFonts w:ascii="宋体" w:eastAsia="宋体" w:hAnsi="宋体"/>
          <w:iCs/>
          <w:szCs w:val="21"/>
          <w:lang w:val="fr-FR"/>
        </w:rPr>
      </w:pPr>
      <m:oMathPara>
        <m:oMath>
          <m:r>
            <w:rPr>
              <w:rFonts w:ascii="Cambria Math" w:eastAsia="宋体" w:hAnsi="Cambria Math"/>
              <w:szCs w:val="21"/>
              <w:lang w:val="fr-FR"/>
            </w:rPr>
            <m:t>dependence</m:t>
          </m:r>
          <m:d>
            <m:dPr>
              <m:ctrlPr>
                <w:rPr>
                  <w:rFonts w:ascii="Cambria Math" w:eastAsia="宋体" w:hAnsi="Cambria Math"/>
                  <w:i/>
                  <w:iCs/>
                  <w:szCs w:val="21"/>
                  <w:lang w:val="fr-FR"/>
                </w:rPr>
              </m:ctrlPr>
            </m:dPr>
            <m:e>
              <m:r>
                <w:rPr>
                  <w:rFonts w:ascii="Cambria Math" w:eastAsia="宋体" w:hAnsi="Cambria Math"/>
                  <w:szCs w:val="21"/>
                  <w:lang w:val="fr-FR"/>
                </w:rPr>
                <m:t>i,j</m:t>
              </m:r>
            </m:e>
          </m:d>
          <m:r>
            <w:rPr>
              <w:rFonts w:ascii="Cambria Math" w:eastAsia="宋体" w:hAnsi="Cambria Math"/>
              <w:szCs w:val="21"/>
              <w:lang w:val="fr-FR"/>
            </w:rPr>
            <m:t>=</m:t>
          </m:r>
          <m:f>
            <m:fPr>
              <m:ctrlPr>
                <w:rPr>
                  <w:rFonts w:ascii="Cambria Math" w:eastAsia="宋体" w:hAnsi="Cambria Math"/>
                  <w:i/>
                  <w:iCs/>
                  <w:szCs w:val="21"/>
                  <w:lang w:val="fr-FR"/>
                </w:rPr>
              </m:ctrlPr>
            </m:fPr>
            <m:num>
              <m:r>
                <w:rPr>
                  <w:rFonts w:ascii="Cambria Math" w:eastAsia="宋体" w:hAnsi="Cambria Math"/>
                  <w:szCs w:val="21"/>
                  <w:lang w:val="fr-FR"/>
                </w:rPr>
                <m:t>BERToutput</m:t>
              </m:r>
              <m:d>
                <m:dPr>
                  <m:ctrlPr>
                    <w:rPr>
                      <w:rFonts w:ascii="Cambria Math" w:eastAsia="宋体" w:hAnsi="Cambria Math"/>
                      <w:i/>
                      <w:iCs/>
                      <w:szCs w:val="21"/>
                      <w:lang w:val="fr-FR"/>
                    </w:rPr>
                  </m:ctrlPr>
                </m:dPr>
                <m:e>
                  <m:r>
                    <w:rPr>
                      <w:rFonts w:ascii="Cambria Math" w:eastAsia="宋体" w:hAnsi="Cambria Math"/>
                      <w:szCs w:val="21"/>
                      <w:lang w:val="fr-FR"/>
                    </w:rPr>
                    <m:t>text\</m:t>
                  </m:r>
                  <m:sSub>
                    <m:sSubPr>
                      <m:ctrlPr>
                        <w:rPr>
                          <w:rFonts w:ascii="Cambria Math" w:eastAsia="宋体" w:hAnsi="Cambria Math"/>
                          <w:i/>
                          <w:iCs/>
                          <w:szCs w:val="21"/>
                          <w:lang w:val="fr-FR"/>
                        </w:rPr>
                      </m:ctrlPr>
                    </m:sSubPr>
                    <m:e>
                      <m:r>
                        <w:rPr>
                          <w:rFonts w:ascii="Cambria Math" w:eastAsia="宋体" w:hAnsi="Cambria Math" w:hint="eastAsia"/>
                          <w:szCs w:val="21"/>
                          <w:lang w:val="fr-FR"/>
                        </w:rPr>
                        <m:t>w</m:t>
                      </m:r>
                    </m:e>
                    <m:sub>
                      <m:r>
                        <w:rPr>
                          <w:rFonts w:ascii="Cambria Math" w:eastAsia="宋体" w:hAnsi="Cambria Math"/>
                          <w:szCs w:val="21"/>
                          <w:lang w:val="fr-FR"/>
                        </w:rPr>
                        <m:t>i</m:t>
                      </m:r>
                    </m:sub>
                  </m:sSub>
                </m:e>
              </m:d>
              <m:r>
                <w:rPr>
                  <w:rFonts w:ascii="Cambria Math" w:eastAsia="宋体" w:hAnsi="Cambria Math"/>
                  <w:szCs w:val="21"/>
                  <w:lang w:val="fr-FR"/>
                </w:rPr>
                <m:t>)</m:t>
              </m:r>
            </m:num>
            <m:den>
              <m:r>
                <w:rPr>
                  <w:rFonts w:ascii="Cambria Math" w:eastAsia="宋体" w:hAnsi="Cambria Math"/>
                  <w:szCs w:val="21"/>
                  <w:lang w:val="fr-FR"/>
                </w:rPr>
                <m:t>BERToutput</m:t>
              </m:r>
              <m:d>
                <m:dPr>
                  <m:ctrlPr>
                    <w:rPr>
                      <w:rFonts w:ascii="Cambria Math" w:eastAsia="宋体" w:hAnsi="Cambria Math"/>
                      <w:i/>
                      <w:iCs/>
                      <w:szCs w:val="21"/>
                      <w:lang w:val="fr-FR"/>
                    </w:rPr>
                  </m:ctrlPr>
                </m:dPr>
                <m:e>
                  <m:r>
                    <w:rPr>
                      <w:rFonts w:ascii="Cambria Math" w:eastAsia="宋体" w:hAnsi="Cambria Math"/>
                      <w:szCs w:val="21"/>
                      <w:lang w:val="fr-FR"/>
                    </w:rPr>
                    <m:t>text\</m:t>
                  </m:r>
                  <m:r>
                    <m:rPr>
                      <m:lit/>
                    </m:rP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hint="eastAsia"/>
                          <w:szCs w:val="21"/>
                          <w:lang w:val="fr-FR"/>
                        </w:rPr>
                        <m:t>w</m:t>
                      </m:r>
                    </m:e>
                    <m:sub>
                      <m:r>
                        <w:rPr>
                          <w:rFonts w:ascii="Cambria Math" w:eastAsia="宋体" w:hAnsi="Cambria Math"/>
                          <w:szCs w:val="21"/>
                          <w:lang w:val="fr-FR"/>
                        </w:rPr>
                        <m:t>i</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hint="eastAsia"/>
                          <w:szCs w:val="21"/>
                          <w:lang w:val="fr-FR"/>
                        </w:rPr>
                        <m:t>w</m:t>
                      </m:r>
                    </m:e>
                    <m:sub>
                      <m:r>
                        <w:rPr>
                          <w:rFonts w:ascii="Cambria Math" w:eastAsia="宋体" w:hAnsi="Cambria Math"/>
                          <w:szCs w:val="21"/>
                          <w:lang w:val="fr-FR"/>
                        </w:rPr>
                        <m:t>j</m:t>
                      </m:r>
                    </m:sub>
                  </m:sSub>
                </m:e>
              </m:d>
              <m:r>
                <w:rPr>
                  <w:rFonts w:ascii="Cambria Math" w:eastAsia="宋体" w:hAnsi="Cambria Math"/>
                  <w:szCs w:val="21"/>
                  <w:lang w:val="fr-FR"/>
                </w:rPr>
                <m:t>)</m:t>
              </m:r>
            </m:den>
          </m:f>
        </m:oMath>
      </m:oMathPara>
    </w:p>
    <w:p w14:paraId="13E64C5C" w14:textId="459A1B49" w:rsidR="00E860D4" w:rsidRDefault="00E860D4" w:rsidP="00BC4FCD">
      <w:pPr>
        <w:spacing w:line="360" w:lineRule="auto"/>
        <w:rPr>
          <w:rFonts w:ascii="宋体" w:eastAsia="宋体" w:hAnsi="宋体"/>
          <w:iCs/>
          <w:szCs w:val="21"/>
          <w:lang w:val="fr-FR"/>
        </w:rPr>
      </w:pPr>
      <w:r>
        <w:rPr>
          <w:rFonts w:ascii="宋体" w:eastAsia="宋体" w:hAnsi="宋体" w:hint="eastAsia"/>
          <w:iCs/>
          <w:szCs w:val="21"/>
          <w:lang w:val="fr-FR"/>
        </w:rPr>
        <w:t>而由于语词之间的相关度应具有对称性，因此定义第</w:t>
      </w:r>
      <m:oMath>
        <m:r>
          <w:rPr>
            <w:rFonts w:ascii="Cambria Math" w:eastAsia="宋体" w:hAnsi="Cambria Math" w:hint="eastAsia"/>
            <w:szCs w:val="21"/>
            <w:lang w:val="fr-FR"/>
          </w:rPr>
          <m:t>i</m:t>
        </m:r>
      </m:oMath>
      <w:r>
        <w:rPr>
          <w:rFonts w:ascii="宋体" w:eastAsia="宋体" w:hAnsi="宋体" w:hint="eastAsia"/>
          <w:iCs/>
          <w:szCs w:val="21"/>
          <w:lang w:val="fr-FR"/>
        </w:rPr>
        <w:t>个词和第</w:t>
      </w:r>
      <m:oMath>
        <m:r>
          <w:rPr>
            <w:rFonts w:ascii="Cambria Math" w:eastAsia="宋体" w:hAnsi="Cambria Math" w:hint="eastAsia"/>
            <w:szCs w:val="21"/>
            <w:lang w:val="fr-FR"/>
          </w:rPr>
          <m:t>j</m:t>
        </m:r>
      </m:oMath>
      <w:r>
        <w:rPr>
          <w:rFonts w:ascii="宋体" w:eastAsia="宋体" w:hAnsi="宋体" w:hint="eastAsia"/>
          <w:iCs/>
          <w:szCs w:val="21"/>
          <w:lang w:val="fr-FR"/>
        </w:rPr>
        <w:t>个词的相关度为：</w:t>
      </w:r>
    </w:p>
    <w:p w14:paraId="1471DB66" w14:textId="461B2D50" w:rsidR="00E860D4" w:rsidRPr="00E860D4" w:rsidRDefault="00E860D4" w:rsidP="00BC4FCD">
      <w:pPr>
        <w:spacing w:line="360" w:lineRule="auto"/>
        <w:rPr>
          <w:rFonts w:ascii="宋体" w:eastAsia="宋体" w:hAnsi="宋体"/>
          <w:iCs/>
          <w:szCs w:val="21"/>
          <w:lang w:val="fr-FR"/>
        </w:rPr>
      </w:pPr>
      <m:oMathPara>
        <m:oMath>
          <m:r>
            <w:rPr>
              <w:rFonts w:ascii="Cambria Math" w:eastAsia="宋体" w:hAnsi="Cambria Math"/>
              <w:szCs w:val="21"/>
              <w:lang w:val="fr-FR"/>
            </w:rPr>
            <m:t>relevance</m:t>
          </m:r>
          <m:d>
            <m:dPr>
              <m:ctrlPr>
                <w:rPr>
                  <w:rFonts w:ascii="Cambria Math" w:eastAsia="宋体" w:hAnsi="Cambria Math"/>
                  <w:i/>
                  <w:iCs/>
                  <w:szCs w:val="21"/>
                  <w:lang w:val="fr-FR"/>
                </w:rPr>
              </m:ctrlPr>
            </m:dPr>
            <m:e>
              <m:r>
                <w:rPr>
                  <w:rFonts w:ascii="Cambria Math" w:eastAsia="宋体" w:hAnsi="Cambria Math"/>
                  <w:szCs w:val="21"/>
                  <w:lang w:val="fr-FR"/>
                </w:rPr>
                <m:t>i,j</m:t>
              </m:r>
            </m:e>
          </m:d>
          <m:r>
            <w:rPr>
              <w:rFonts w:ascii="Cambria Math" w:eastAsia="宋体" w:hAnsi="Cambria Math"/>
              <w:szCs w:val="21"/>
              <w:lang w:val="fr-FR"/>
            </w:rPr>
            <m:t>=0.5*</m:t>
          </m:r>
          <m:d>
            <m:dPr>
              <m:ctrlPr>
                <w:rPr>
                  <w:rFonts w:ascii="Cambria Math" w:eastAsia="宋体" w:hAnsi="Cambria Math"/>
                  <w:i/>
                  <w:iCs/>
                  <w:szCs w:val="21"/>
                  <w:lang w:val="fr-FR"/>
                </w:rPr>
              </m:ctrlPr>
            </m:dPr>
            <m:e>
              <m:r>
                <w:rPr>
                  <w:rFonts w:ascii="Cambria Math" w:eastAsia="宋体" w:hAnsi="Cambria Math"/>
                  <w:szCs w:val="21"/>
                  <w:lang w:val="fr-FR"/>
                </w:rPr>
                <m:t>dependence</m:t>
              </m:r>
              <m:d>
                <m:dPr>
                  <m:ctrlPr>
                    <w:rPr>
                      <w:rFonts w:ascii="Cambria Math" w:eastAsia="宋体" w:hAnsi="Cambria Math"/>
                      <w:i/>
                      <w:iCs/>
                      <w:szCs w:val="21"/>
                      <w:lang w:val="fr-FR"/>
                    </w:rPr>
                  </m:ctrlPr>
                </m:dPr>
                <m:e>
                  <m:r>
                    <w:rPr>
                      <w:rFonts w:ascii="Cambria Math" w:eastAsia="宋体" w:hAnsi="Cambria Math"/>
                      <w:szCs w:val="21"/>
                      <w:lang w:val="fr-FR"/>
                    </w:rPr>
                    <m:t>i,j</m:t>
                  </m:r>
                </m:e>
              </m:d>
              <m:r>
                <w:rPr>
                  <w:rFonts w:ascii="Cambria Math" w:eastAsia="宋体" w:hAnsi="Cambria Math"/>
                  <w:szCs w:val="21"/>
                  <w:lang w:val="fr-FR"/>
                </w:rPr>
                <m:t>+dependence</m:t>
              </m:r>
              <m:d>
                <m:dPr>
                  <m:ctrlPr>
                    <w:rPr>
                      <w:rFonts w:ascii="Cambria Math" w:eastAsia="宋体" w:hAnsi="Cambria Math"/>
                      <w:i/>
                      <w:iCs/>
                      <w:szCs w:val="21"/>
                      <w:lang w:val="fr-FR"/>
                    </w:rPr>
                  </m:ctrlPr>
                </m:dPr>
                <m:e>
                  <m:r>
                    <w:rPr>
                      <w:rFonts w:ascii="Cambria Math" w:eastAsia="宋体" w:hAnsi="Cambria Math"/>
                      <w:szCs w:val="21"/>
                      <w:lang w:val="fr-FR"/>
                    </w:rPr>
                    <m:t>j,i</m:t>
                  </m:r>
                </m:e>
              </m:d>
            </m:e>
          </m:d>
        </m:oMath>
      </m:oMathPara>
    </w:p>
    <w:p w14:paraId="752488DB" w14:textId="03489D1F" w:rsidR="00BC4FCD" w:rsidRPr="006245A5" w:rsidRDefault="00BC4FCD" w:rsidP="00140F0D">
      <w:pPr>
        <w:spacing w:line="360" w:lineRule="auto"/>
        <w:rPr>
          <w:rFonts w:ascii="宋体" w:eastAsia="宋体" w:hAnsi="宋体"/>
          <w:iCs/>
          <w:szCs w:val="21"/>
          <w:lang w:val="fr-FR"/>
        </w:rPr>
      </w:pPr>
      <w:r>
        <w:rPr>
          <w:rFonts w:ascii="宋体" w:eastAsia="宋体" w:hAnsi="宋体" w:hint="eastAsia"/>
          <w:iCs/>
          <w:szCs w:val="21"/>
          <w:lang w:val="fr-FR"/>
        </w:rPr>
        <w:t>将文本逐词按</w:t>
      </w:r>
      <w:r w:rsidR="00E860D4">
        <w:rPr>
          <w:rFonts w:ascii="宋体" w:eastAsia="宋体" w:hAnsi="宋体" w:hint="eastAsia"/>
          <w:iCs/>
          <w:szCs w:val="21"/>
          <w:lang w:val="fr-FR"/>
        </w:rPr>
        <w:t>相关</w:t>
      </w:r>
      <w:r>
        <w:rPr>
          <w:rFonts w:ascii="宋体" w:eastAsia="宋体" w:hAnsi="宋体" w:hint="eastAsia"/>
          <w:iCs/>
          <w:szCs w:val="21"/>
          <w:lang w:val="fr-FR"/>
        </w:rPr>
        <w:t>度大小排序，</w:t>
      </w:r>
      <w:r w:rsidR="00E860D4">
        <w:rPr>
          <w:rFonts w:ascii="宋体" w:eastAsia="宋体" w:hAnsi="宋体" w:hint="eastAsia"/>
          <w:iCs/>
          <w:szCs w:val="21"/>
          <w:lang w:val="fr-FR"/>
        </w:rPr>
        <w:t>选择合适的阈值</w:t>
      </w:r>
      <w:r>
        <w:rPr>
          <w:rFonts w:ascii="宋体" w:eastAsia="宋体" w:hAnsi="宋体" w:hint="eastAsia"/>
          <w:iCs/>
          <w:szCs w:val="21"/>
          <w:lang w:val="fr-FR"/>
        </w:rPr>
        <w:t>可以</w:t>
      </w:r>
      <w:r w:rsidR="00E860D4">
        <w:rPr>
          <w:rFonts w:ascii="宋体" w:eastAsia="宋体" w:hAnsi="宋体" w:hint="eastAsia"/>
          <w:iCs/>
          <w:szCs w:val="21"/>
          <w:lang w:val="fr-FR"/>
        </w:rPr>
        <w:t>较好地</w:t>
      </w:r>
      <w:r>
        <w:rPr>
          <w:rFonts w:ascii="宋体" w:eastAsia="宋体" w:hAnsi="宋体" w:hint="eastAsia"/>
          <w:iCs/>
          <w:szCs w:val="21"/>
          <w:lang w:val="fr-FR"/>
        </w:rPr>
        <w:t>完成分词任务。</w:t>
      </w:r>
    </w:p>
    <w:p w14:paraId="15A330EC" w14:textId="19FCBE29" w:rsidR="00BC4FCD" w:rsidRPr="00242AF0" w:rsidRDefault="00140F0D" w:rsidP="00BC4FCD">
      <w:pPr>
        <w:spacing w:line="360" w:lineRule="auto"/>
        <w:rPr>
          <w:rFonts w:ascii="宋体" w:eastAsia="宋体" w:hAnsi="宋体"/>
          <w:iCs/>
          <w:szCs w:val="21"/>
          <w:vertAlign w:val="superscript"/>
          <w:lang w:val="fr-FR"/>
        </w:rPr>
      </w:pPr>
      <w:r>
        <w:rPr>
          <w:rFonts w:ascii="宋体" w:eastAsia="宋体" w:hAnsi="宋体"/>
          <w:iCs/>
          <w:szCs w:val="21"/>
          <w:lang w:val="fr-FR"/>
        </w:rPr>
        <w:t>(3)</w:t>
      </w:r>
      <w:r w:rsidR="00BC4FCD">
        <w:rPr>
          <w:rFonts w:ascii="宋体" w:eastAsia="宋体" w:hAnsi="宋体"/>
          <w:iCs/>
          <w:szCs w:val="21"/>
          <w:lang w:val="fr-FR"/>
        </w:rPr>
        <w:t>jieba</w:t>
      </w:r>
      <w:r w:rsidR="00BC4FCD">
        <w:rPr>
          <w:rFonts w:ascii="宋体" w:eastAsia="宋体" w:hAnsi="宋体" w:hint="eastAsia"/>
          <w:iCs/>
          <w:szCs w:val="21"/>
          <w:lang w:val="fr-FR"/>
        </w:rPr>
        <w:t>分词</w:t>
      </w:r>
      <w:r w:rsidR="00242AF0" w:rsidRPr="00242AF0">
        <w:rPr>
          <w:rFonts w:ascii="宋体" w:eastAsia="宋体" w:hAnsi="宋体" w:hint="eastAsia"/>
          <w:iCs/>
          <w:szCs w:val="21"/>
          <w:highlight w:val="yellow"/>
          <w:vertAlign w:val="superscript"/>
          <w:lang w:val="fr-FR"/>
        </w:rPr>
        <w:t>[</w:t>
      </w:r>
      <w:r w:rsidR="00D271D8">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3</w:t>
      </w:r>
      <w:r w:rsidR="00242AF0" w:rsidRPr="00242AF0">
        <w:rPr>
          <w:rFonts w:ascii="宋体" w:eastAsia="宋体" w:hAnsi="宋体"/>
          <w:iCs/>
          <w:szCs w:val="21"/>
          <w:highlight w:val="yellow"/>
          <w:vertAlign w:val="superscript"/>
          <w:lang w:val="fr-FR"/>
        </w:rPr>
        <w:t>]</w:t>
      </w:r>
    </w:p>
    <w:p w14:paraId="30988ED9" w14:textId="2A005D4C" w:rsidR="00BC4FCD" w:rsidRDefault="00BC4FCD" w:rsidP="00BC4FCD">
      <w:pPr>
        <w:spacing w:line="360" w:lineRule="auto"/>
        <w:ind w:firstLine="420"/>
        <w:rPr>
          <w:rFonts w:ascii="宋体" w:eastAsia="宋体" w:hAnsi="宋体"/>
          <w:iCs/>
          <w:szCs w:val="21"/>
          <w:lang w:val="fr-FR"/>
        </w:rPr>
      </w:pPr>
      <w:r>
        <w:rPr>
          <w:rFonts w:ascii="宋体" w:eastAsia="宋体" w:hAnsi="宋体"/>
          <w:iCs/>
          <w:szCs w:val="21"/>
          <w:lang w:val="fr-FR"/>
        </w:rPr>
        <w:t>Jieba</w:t>
      </w:r>
      <w:r>
        <w:rPr>
          <w:rFonts w:ascii="宋体" w:eastAsia="宋体" w:hAnsi="宋体" w:hint="eastAsia"/>
          <w:iCs/>
          <w:szCs w:val="21"/>
          <w:lang w:val="fr-FR"/>
        </w:rPr>
        <w:t>分词是一款开源的p</w:t>
      </w:r>
      <w:r>
        <w:rPr>
          <w:rFonts w:ascii="宋体" w:eastAsia="宋体" w:hAnsi="宋体"/>
          <w:iCs/>
          <w:szCs w:val="21"/>
          <w:lang w:val="fr-FR"/>
        </w:rPr>
        <w:t>ython</w:t>
      </w:r>
      <w:r>
        <w:rPr>
          <w:rFonts w:ascii="宋体" w:eastAsia="宋体" w:hAnsi="宋体" w:hint="eastAsia"/>
          <w:iCs/>
          <w:szCs w:val="21"/>
          <w:lang w:val="fr-FR"/>
        </w:rPr>
        <w:t>中文分词库，是传统的中文文本处理任务的分词库选择。</w:t>
      </w:r>
      <w:r w:rsidR="00E860D4">
        <w:rPr>
          <w:rFonts w:ascii="宋体" w:eastAsia="宋体" w:hAnsi="宋体" w:hint="eastAsia"/>
          <w:iCs/>
          <w:szCs w:val="21"/>
          <w:lang w:val="fr-FR"/>
        </w:rPr>
        <w:t>（1）和（2）的方法都依赖于深度学习模型，需要一定的模型加载空间和时间。此外，两种方法都依赖于一个阈值超参数的选择，而在试验中</w:t>
      </w:r>
      <w:r w:rsidR="00EF1B98">
        <w:rPr>
          <w:rFonts w:ascii="宋体" w:eastAsia="宋体" w:hAnsi="宋体" w:hint="eastAsia"/>
          <w:iCs/>
          <w:szCs w:val="21"/>
          <w:lang w:val="fr-FR"/>
        </w:rPr>
        <w:t>这个超参数与文本的具体内容相关，因此分词的效果相对不理想</w:t>
      </w:r>
      <w:r>
        <w:rPr>
          <w:rFonts w:ascii="宋体" w:eastAsia="宋体" w:hAnsi="宋体" w:hint="eastAsia"/>
          <w:iCs/>
          <w:szCs w:val="21"/>
          <w:lang w:val="fr-FR"/>
        </w:rPr>
        <w:t>。</w:t>
      </w:r>
      <w:r w:rsidR="00E860D4">
        <w:rPr>
          <w:rFonts w:ascii="宋体" w:eastAsia="宋体" w:hAnsi="宋体" w:hint="eastAsia"/>
          <w:iCs/>
          <w:szCs w:val="21"/>
          <w:lang w:val="fr-FR"/>
        </w:rPr>
        <w:t>而相比于前两种方法，(</w:t>
      </w:r>
      <w:r w:rsidR="00E860D4">
        <w:rPr>
          <w:rFonts w:ascii="宋体" w:eastAsia="宋体" w:hAnsi="宋体"/>
          <w:iCs/>
          <w:szCs w:val="21"/>
          <w:lang w:val="fr-FR"/>
        </w:rPr>
        <w:t>3)</w:t>
      </w:r>
      <w:r w:rsidR="00E860D4">
        <w:rPr>
          <w:rFonts w:ascii="宋体" w:eastAsia="宋体" w:hAnsi="宋体" w:hint="eastAsia"/>
          <w:iCs/>
          <w:szCs w:val="21"/>
          <w:lang w:val="fr-FR"/>
        </w:rPr>
        <w:t>具有封装性好，计算性能相对优秀，最终效果可靠的优点。因此我们最终选择使用j</w:t>
      </w:r>
      <w:r w:rsidR="00E860D4">
        <w:rPr>
          <w:rFonts w:ascii="宋体" w:eastAsia="宋体" w:hAnsi="宋体"/>
          <w:iCs/>
          <w:szCs w:val="21"/>
          <w:lang w:val="fr-FR"/>
        </w:rPr>
        <w:t>ieba</w:t>
      </w:r>
      <w:r w:rsidR="00E860D4">
        <w:rPr>
          <w:rFonts w:ascii="宋体" w:eastAsia="宋体" w:hAnsi="宋体" w:hint="eastAsia"/>
          <w:iCs/>
          <w:szCs w:val="21"/>
          <w:lang w:val="fr-FR"/>
        </w:rPr>
        <w:t>库实现分词。</w:t>
      </w:r>
    </w:p>
    <w:p w14:paraId="67ACEEC0" w14:textId="65B5FA36" w:rsidR="00BC4FCD" w:rsidRDefault="00BC4FCD" w:rsidP="00BC4FCD">
      <w:pPr>
        <w:spacing w:line="360" w:lineRule="auto"/>
        <w:rPr>
          <w:rFonts w:ascii="宋体" w:eastAsia="宋体" w:hAnsi="宋体"/>
          <w:iCs/>
          <w:szCs w:val="21"/>
          <w:lang w:val="fr-FR"/>
        </w:rPr>
      </w:pPr>
      <w:r>
        <w:rPr>
          <w:rFonts w:ascii="宋体" w:eastAsia="宋体" w:hAnsi="宋体"/>
          <w:iCs/>
          <w:szCs w:val="21"/>
          <w:lang w:val="fr-FR"/>
        </w:rPr>
        <w:t>2</w:t>
      </w:r>
      <w:r w:rsidR="00140F0D">
        <w:rPr>
          <w:rFonts w:ascii="宋体" w:eastAsia="宋体" w:hAnsi="宋体"/>
          <w:iCs/>
          <w:szCs w:val="21"/>
          <w:lang w:val="fr-FR"/>
        </w:rPr>
        <w:t xml:space="preserve">.2.2 </w:t>
      </w:r>
      <w:r>
        <w:rPr>
          <w:rFonts w:ascii="宋体" w:eastAsia="宋体" w:hAnsi="宋体" w:hint="eastAsia"/>
          <w:iCs/>
          <w:szCs w:val="21"/>
          <w:lang w:val="fr-FR"/>
        </w:rPr>
        <w:t>基于深度学习的关键词提取算法</w:t>
      </w:r>
    </w:p>
    <w:p w14:paraId="114CE3E7" w14:textId="2088EAED" w:rsidR="00242AF0" w:rsidRDefault="00242AF0" w:rsidP="00242AF0">
      <w:pPr>
        <w:spacing w:line="360" w:lineRule="auto"/>
        <w:ind w:firstLine="420"/>
        <w:rPr>
          <w:rFonts w:ascii="宋体" w:eastAsia="宋体" w:hAnsi="宋体"/>
          <w:iCs/>
          <w:szCs w:val="21"/>
          <w:lang w:val="fr-FR"/>
        </w:rPr>
      </w:pPr>
      <w:r>
        <w:rPr>
          <w:rFonts w:ascii="宋体" w:eastAsia="宋体" w:hAnsi="宋体" w:hint="eastAsia"/>
          <w:iCs/>
          <w:szCs w:val="21"/>
          <w:lang w:val="fr-FR"/>
        </w:rPr>
        <w:t>完成了分词任务后，我们要从中找出能最好地代表文本意思的一个或几个语词作为文本的关键词。这些关键词将作为用户搜索输入的特征表示，进入下游的推荐系统。</w:t>
      </w:r>
    </w:p>
    <w:p w14:paraId="7050265F" w14:textId="178030AD" w:rsidR="00BC4FCD" w:rsidRDefault="00140F0D" w:rsidP="00BC4FCD">
      <w:pPr>
        <w:spacing w:line="360" w:lineRule="auto"/>
        <w:rPr>
          <w:rFonts w:ascii="宋体" w:eastAsia="宋体" w:hAnsi="宋体"/>
          <w:iCs/>
          <w:szCs w:val="21"/>
          <w:lang w:val="fr-FR"/>
        </w:rPr>
      </w:pPr>
      <w:r>
        <w:rPr>
          <w:rFonts w:ascii="宋体" w:eastAsia="宋体" w:hAnsi="宋体"/>
          <w:iCs/>
          <w:szCs w:val="21"/>
          <w:lang w:val="fr-FR"/>
        </w:rPr>
        <w:t>(1)</w:t>
      </w:r>
      <w:r w:rsidR="00BC4FCD">
        <w:rPr>
          <w:rFonts w:ascii="宋体" w:eastAsia="宋体" w:hAnsi="宋体" w:hint="eastAsia"/>
          <w:iCs/>
          <w:szCs w:val="21"/>
          <w:lang w:val="fr-FR"/>
        </w:rPr>
        <w:t>基线算法</w:t>
      </w:r>
    </w:p>
    <w:p w14:paraId="4DDCF68F" w14:textId="77777777" w:rsidR="00BC4FCD" w:rsidRDefault="00BC4FCD" w:rsidP="00BC4FCD">
      <w:pPr>
        <w:spacing w:line="360" w:lineRule="auto"/>
        <w:ind w:firstLine="420"/>
        <w:rPr>
          <w:rFonts w:ascii="宋体" w:eastAsia="宋体" w:hAnsi="宋体"/>
          <w:iCs/>
          <w:szCs w:val="21"/>
          <w:lang w:val="fr-FR"/>
        </w:rPr>
      </w:pPr>
      <w:r>
        <w:rPr>
          <w:rFonts w:ascii="宋体" w:eastAsia="宋体" w:hAnsi="宋体" w:hint="eastAsia"/>
          <w:iCs/>
          <w:szCs w:val="21"/>
          <w:lang w:val="fr-FR"/>
        </w:rPr>
        <w:t>我们采用的基线算法为简单的余弦相似度排序。关键词应要能够涵盖一个字符中语义最重要的部分，因而关键词与字符之间的相似度要尽量高。考虑到经过BERT模型后每个字符都对应一个7</w:t>
      </w:r>
      <w:r>
        <w:rPr>
          <w:rFonts w:ascii="宋体" w:eastAsia="宋体" w:hAnsi="宋体"/>
          <w:iCs/>
          <w:szCs w:val="21"/>
          <w:lang w:val="fr-FR"/>
        </w:rPr>
        <w:t>68</w:t>
      </w:r>
      <w:r>
        <w:rPr>
          <w:rFonts w:ascii="宋体" w:eastAsia="宋体" w:hAnsi="宋体" w:hint="eastAsia"/>
          <w:iCs/>
          <w:szCs w:val="21"/>
          <w:lang w:val="fr-FR"/>
        </w:rPr>
        <w:t>维的高维向量，采用余弦相似度的准确性更高。</w:t>
      </w:r>
    </w:p>
    <w:p w14:paraId="30EBA318" w14:textId="77777777" w:rsidR="00BC4FCD" w:rsidRDefault="00BC4FCD" w:rsidP="00BC4FCD">
      <w:pPr>
        <w:spacing w:line="360" w:lineRule="auto"/>
        <w:rPr>
          <w:rFonts w:ascii="宋体" w:eastAsia="宋体" w:hAnsi="宋体"/>
          <w:iCs/>
          <w:szCs w:val="21"/>
          <w:lang w:val="fr-FR"/>
        </w:rPr>
      </w:pPr>
      <w:r>
        <w:rPr>
          <w:rFonts w:ascii="宋体" w:eastAsia="宋体" w:hAnsi="宋体" w:hint="eastAsia"/>
          <w:iCs/>
          <w:szCs w:val="21"/>
          <w:lang w:val="fr-FR"/>
        </w:rPr>
        <w:t>但是基线算法面临一个问题：它将平等对待极相似的关键词，因而结果中很可能出现几个意义相同但多字少字的关键词，从而影响关键词提取的效果，乃至之后的推荐系统性能。</w:t>
      </w:r>
    </w:p>
    <w:p w14:paraId="5ADC8CB6" w14:textId="004A4236" w:rsidR="00BC4FCD" w:rsidRPr="005050F5" w:rsidRDefault="00140F0D" w:rsidP="00BC4FCD">
      <w:pPr>
        <w:spacing w:line="360" w:lineRule="auto"/>
        <w:rPr>
          <w:rFonts w:ascii="宋体" w:eastAsia="宋体" w:hAnsi="宋体"/>
          <w:iCs/>
          <w:szCs w:val="21"/>
          <w:vertAlign w:val="superscript"/>
          <w:lang w:val="fr-FR"/>
        </w:rPr>
      </w:pPr>
      <w:r>
        <w:rPr>
          <w:rFonts w:ascii="宋体" w:eastAsia="宋体" w:hAnsi="宋体"/>
          <w:iCs/>
          <w:szCs w:val="21"/>
          <w:lang w:val="fr-FR"/>
        </w:rPr>
        <w:t>(2)</w:t>
      </w:r>
      <w:r w:rsidR="00BC4FCD">
        <w:rPr>
          <w:rFonts w:ascii="宋体" w:eastAsia="宋体" w:hAnsi="宋体" w:hint="eastAsia"/>
          <w:iCs/>
          <w:szCs w:val="21"/>
          <w:lang w:val="fr-FR"/>
        </w:rPr>
        <w:t>改进方法</w:t>
      </w:r>
      <w:r w:rsidR="005050F5" w:rsidRPr="005050F5">
        <w:rPr>
          <w:rFonts w:ascii="宋体" w:eastAsia="宋体" w:hAnsi="宋体" w:hint="eastAsia"/>
          <w:iCs/>
          <w:szCs w:val="21"/>
          <w:highlight w:val="yellow"/>
          <w:vertAlign w:val="superscript"/>
          <w:lang w:val="fr-FR"/>
        </w:rPr>
        <w:t>[</w:t>
      </w:r>
      <w:r w:rsidR="005050F5" w:rsidRPr="005050F5">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4</w:t>
      </w:r>
      <w:r w:rsidR="005050F5" w:rsidRPr="005050F5">
        <w:rPr>
          <w:rFonts w:ascii="宋体" w:eastAsia="宋体" w:hAnsi="宋体"/>
          <w:iCs/>
          <w:szCs w:val="21"/>
          <w:highlight w:val="yellow"/>
          <w:vertAlign w:val="superscript"/>
          <w:lang w:val="fr-FR"/>
        </w:rPr>
        <w:t>]</w:t>
      </w:r>
    </w:p>
    <w:p w14:paraId="5A0EF669" w14:textId="77777777" w:rsidR="00BC4FCD" w:rsidRDefault="00BC4FCD" w:rsidP="00140F0D">
      <w:pPr>
        <w:spacing w:line="360" w:lineRule="auto"/>
        <w:ind w:firstLine="420"/>
        <w:rPr>
          <w:rFonts w:ascii="宋体" w:eastAsia="宋体" w:hAnsi="宋体"/>
          <w:iCs/>
          <w:szCs w:val="21"/>
          <w:lang w:val="fr-FR"/>
        </w:rPr>
      </w:pPr>
      <w:r>
        <w:rPr>
          <w:rFonts w:ascii="宋体" w:eastAsia="宋体" w:hAnsi="宋体" w:hint="eastAsia"/>
          <w:iCs/>
          <w:szCs w:val="21"/>
          <w:lang w:val="fr-FR"/>
        </w:rPr>
        <w:t>我们考虑引入惩罚项来限制意义相近词的同时出现。具体有两种算法：一为</w:t>
      </w:r>
      <w:r>
        <w:rPr>
          <w:rFonts w:ascii="宋体" w:eastAsia="宋体" w:hAnsi="宋体"/>
          <w:iCs/>
          <w:szCs w:val="21"/>
          <w:lang w:val="fr-FR"/>
        </w:rPr>
        <w:lastRenderedPageBreak/>
        <w:t>MSS(maximum sum similarity</w:t>
      </w:r>
      <w:r>
        <w:rPr>
          <w:rFonts w:ascii="宋体" w:eastAsia="宋体" w:hAnsi="宋体" w:hint="eastAsia"/>
          <w:iCs/>
          <w:szCs w:val="21"/>
          <w:lang w:val="fr-FR"/>
        </w:rPr>
        <w:t>最大相似度和)，二为M</w:t>
      </w:r>
      <w:r>
        <w:rPr>
          <w:rFonts w:ascii="宋体" w:eastAsia="宋体" w:hAnsi="宋体"/>
          <w:iCs/>
          <w:szCs w:val="21"/>
          <w:lang w:val="fr-FR"/>
        </w:rPr>
        <w:t>MR(maximum marginal relevance</w:t>
      </w:r>
      <w:r>
        <w:rPr>
          <w:rFonts w:ascii="宋体" w:eastAsia="宋体" w:hAnsi="宋体" w:hint="eastAsia"/>
          <w:iCs/>
          <w:szCs w:val="21"/>
          <w:lang w:val="fr-FR"/>
        </w:rPr>
        <w:t>最大边际相关度</w:t>
      </w:r>
      <w:r>
        <w:rPr>
          <w:rFonts w:ascii="宋体" w:eastAsia="宋体" w:hAnsi="宋体"/>
          <w:iCs/>
          <w:szCs w:val="21"/>
          <w:lang w:val="fr-FR"/>
        </w:rPr>
        <w:t>)</w:t>
      </w:r>
      <w:r>
        <w:rPr>
          <w:rFonts w:ascii="宋体" w:eastAsia="宋体" w:hAnsi="宋体" w:hint="eastAsia"/>
          <w:iCs/>
          <w:szCs w:val="21"/>
          <w:lang w:val="fr-FR"/>
        </w:rPr>
        <w:t>。前者将关键词之间的余弦相似度相加，更加不同的关键词组合就会增大这个和。后者根据公式：</w:t>
      </w:r>
    </w:p>
    <w:p w14:paraId="0B100140" w14:textId="77777777" w:rsidR="00BC4FCD" w:rsidRDefault="00BC4FCD" w:rsidP="00BC4FCD">
      <w:pPr>
        <w:spacing w:line="360" w:lineRule="auto"/>
        <w:jc w:val="center"/>
        <w:rPr>
          <w:rFonts w:ascii="宋体" w:eastAsia="宋体" w:hAnsi="宋体"/>
          <w:iCs/>
          <w:szCs w:val="21"/>
          <w:lang w:val="fr-FR"/>
        </w:rPr>
      </w:pPr>
      <w:r>
        <w:rPr>
          <w:noProof/>
        </w:rPr>
        <w:drawing>
          <wp:inline distT="0" distB="0" distL="0" distR="0" wp14:anchorId="4639D966" wp14:editId="178F976E">
            <wp:extent cx="3116580" cy="1359423"/>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208" cy="1367112"/>
                    </a:xfrm>
                    <a:prstGeom prst="rect">
                      <a:avLst/>
                    </a:prstGeom>
                    <a:noFill/>
                    <a:ln>
                      <a:noFill/>
                    </a:ln>
                  </pic:spPr>
                </pic:pic>
              </a:graphicData>
            </a:graphic>
          </wp:inline>
        </w:drawing>
      </w:r>
    </w:p>
    <w:p w14:paraId="000CA555" w14:textId="77777777" w:rsidR="00BC4FCD" w:rsidRDefault="00BC4FCD" w:rsidP="00BC4FCD">
      <w:pPr>
        <w:spacing w:line="360" w:lineRule="auto"/>
        <w:jc w:val="left"/>
        <w:rPr>
          <w:rFonts w:ascii="宋体" w:eastAsia="宋体" w:hAnsi="宋体"/>
          <w:iCs/>
          <w:szCs w:val="21"/>
          <w:lang w:val="fr-FR"/>
        </w:rPr>
      </w:pPr>
      <w:r>
        <w:rPr>
          <w:rFonts w:ascii="宋体" w:eastAsia="宋体" w:hAnsi="宋体" w:hint="eastAsia"/>
          <w:iCs/>
          <w:szCs w:val="21"/>
          <w:lang w:val="fr-FR"/>
        </w:rPr>
        <w:t>这个算法同时考虑了关键词与文本的相关度和关键词之间的关联度，</w:t>
      </w:r>
      <m:oMath>
        <m:r>
          <m:rPr>
            <m:sty m:val="p"/>
          </m:rPr>
          <w:rPr>
            <w:rFonts w:ascii="Cambria Math" w:eastAsia="宋体" w:hAnsi="Cambria Math"/>
            <w:szCs w:val="21"/>
            <w:lang w:val="fr-FR"/>
          </w:rPr>
          <m:t>λ</m:t>
        </m:r>
      </m:oMath>
      <w:r>
        <w:rPr>
          <w:rFonts w:ascii="宋体" w:eastAsia="宋体" w:hAnsi="宋体" w:hint="eastAsia"/>
          <w:iCs/>
          <w:szCs w:val="21"/>
          <w:lang w:val="fr-FR"/>
        </w:rPr>
        <w:t>是控制关键词多样性的超参数。下图展示了加入惩罚项前后的关键词提取效果的区别：</w:t>
      </w:r>
    </w:p>
    <w:p w14:paraId="002F6063" w14:textId="77777777" w:rsidR="00BC4FCD" w:rsidRDefault="00BC4FCD" w:rsidP="00BC4FCD">
      <w:pPr>
        <w:spacing w:line="360" w:lineRule="auto"/>
        <w:jc w:val="left"/>
        <w:rPr>
          <w:rFonts w:ascii="宋体" w:eastAsia="宋体" w:hAnsi="宋体"/>
          <w:iCs/>
          <w:szCs w:val="21"/>
          <w:lang w:val="fr-FR"/>
        </w:rPr>
      </w:pPr>
      <w:r>
        <w:rPr>
          <w:noProof/>
        </w:rPr>
        <w:drawing>
          <wp:inline distT="0" distB="0" distL="0" distR="0" wp14:anchorId="631666B6" wp14:editId="6D6F4B1A">
            <wp:extent cx="5269569" cy="8305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195" cy="831467"/>
                    </a:xfrm>
                    <a:prstGeom prst="rect">
                      <a:avLst/>
                    </a:prstGeom>
                    <a:noFill/>
                    <a:ln>
                      <a:noFill/>
                    </a:ln>
                  </pic:spPr>
                </pic:pic>
              </a:graphicData>
            </a:graphic>
          </wp:inline>
        </w:drawing>
      </w:r>
    </w:p>
    <w:p w14:paraId="3491536A" w14:textId="767CAA40" w:rsidR="00BC4FCD" w:rsidRDefault="00BC4FCD" w:rsidP="00BC4FCD">
      <w:pPr>
        <w:spacing w:line="360" w:lineRule="auto"/>
        <w:jc w:val="center"/>
        <w:rPr>
          <w:rFonts w:ascii="宋体" w:eastAsia="宋体" w:hAnsi="宋体"/>
          <w:iCs/>
          <w:szCs w:val="21"/>
          <w:lang w:val="fr-FR"/>
        </w:rPr>
      </w:pPr>
      <w:r>
        <w:rPr>
          <w:rFonts w:ascii="宋体" w:eastAsia="宋体" w:hAnsi="宋体" w:hint="eastAsia"/>
          <w:iCs/>
          <w:szCs w:val="21"/>
          <w:lang w:val="fr-FR"/>
        </w:rPr>
        <w:t>图</w:t>
      </w:r>
      <w:r>
        <w:rPr>
          <w:rFonts w:ascii="宋体" w:eastAsia="宋体" w:hAnsi="宋体"/>
          <w:iCs/>
          <w:szCs w:val="21"/>
          <w:lang w:val="fr-FR"/>
        </w:rPr>
        <w:t>2.</w:t>
      </w:r>
      <w:r w:rsidR="00140F0D">
        <w:rPr>
          <w:rFonts w:ascii="宋体" w:eastAsia="宋体" w:hAnsi="宋体"/>
          <w:iCs/>
          <w:szCs w:val="21"/>
          <w:lang w:val="fr-FR"/>
        </w:rPr>
        <w:t>2</w:t>
      </w:r>
      <w:r>
        <w:rPr>
          <w:rFonts w:ascii="宋体" w:eastAsia="宋体" w:hAnsi="宋体"/>
          <w:iCs/>
          <w:szCs w:val="21"/>
          <w:lang w:val="fr-FR"/>
        </w:rPr>
        <w:t xml:space="preserve">.2 </w:t>
      </w:r>
      <w:r>
        <w:rPr>
          <w:rFonts w:ascii="宋体" w:eastAsia="宋体" w:hAnsi="宋体" w:hint="eastAsia"/>
          <w:iCs/>
          <w:szCs w:val="21"/>
          <w:lang w:val="fr-FR"/>
        </w:rPr>
        <w:t>关键词提取效果对比</w:t>
      </w:r>
    </w:p>
    <w:p w14:paraId="55F7CFEA" w14:textId="77777777" w:rsidR="00BC4FCD" w:rsidRPr="00C81F86" w:rsidRDefault="00BC4FCD" w:rsidP="0090061D">
      <w:pPr>
        <w:spacing w:line="360" w:lineRule="auto"/>
        <w:rPr>
          <w:rFonts w:ascii="宋体" w:eastAsia="宋体" w:hAnsi="宋体"/>
          <w:iCs/>
          <w:szCs w:val="21"/>
          <w:lang w:val="fr-FR"/>
        </w:rPr>
      </w:pPr>
    </w:p>
    <w:p w14:paraId="0708B6B0" w14:textId="5DCAC4E9" w:rsidR="006F6025" w:rsidRDefault="006F6025" w:rsidP="00F513C3">
      <w:pPr>
        <w:spacing w:line="360" w:lineRule="auto"/>
        <w:rPr>
          <w:rFonts w:ascii="宋体" w:eastAsia="宋体" w:hAnsi="宋体"/>
          <w:szCs w:val="21"/>
          <w:lang w:val="fr-FR"/>
        </w:rPr>
      </w:pPr>
      <w:r>
        <w:rPr>
          <w:rFonts w:ascii="宋体" w:eastAsia="宋体" w:hAnsi="宋体" w:hint="eastAsia"/>
          <w:szCs w:val="21"/>
          <w:lang w:val="fr-FR"/>
        </w:rPr>
        <w:t>2</w:t>
      </w:r>
      <w:r>
        <w:rPr>
          <w:rFonts w:ascii="宋体" w:eastAsia="宋体" w:hAnsi="宋体"/>
          <w:szCs w:val="21"/>
          <w:lang w:val="fr-FR"/>
        </w:rPr>
        <w:t xml:space="preserve">.3 </w:t>
      </w:r>
      <w:r>
        <w:rPr>
          <w:rFonts w:ascii="宋体" w:eastAsia="宋体" w:hAnsi="宋体" w:hint="eastAsia"/>
          <w:szCs w:val="21"/>
          <w:lang w:val="fr-FR"/>
        </w:rPr>
        <w:t>关键词权重的获取</w:t>
      </w:r>
    </w:p>
    <w:p w14:paraId="69AA682F" w14:textId="269BD1A9" w:rsidR="00D82369" w:rsidRPr="00C81F86" w:rsidRDefault="006F6025" w:rsidP="00F513C3">
      <w:pPr>
        <w:spacing w:line="360" w:lineRule="auto"/>
        <w:rPr>
          <w:rFonts w:ascii="宋体" w:eastAsia="宋体" w:hAnsi="宋体"/>
          <w:szCs w:val="21"/>
          <w:lang w:val="fr-FR"/>
        </w:rPr>
      </w:pPr>
      <w:r>
        <w:rPr>
          <w:rFonts w:ascii="宋体" w:eastAsia="宋体" w:hAnsi="宋体"/>
          <w:szCs w:val="21"/>
          <w:lang w:val="fr-FR"/>
        </w:rPr>
        <w:t>2.3.1</w:t>
      </w:r>
      <w:r w:rsidR="00D82369" w:rsidRPr="00C81F86">
        <w:rPr>
          <w:rFonts w:ascii="宋体" w:eastAsia="宋体" w:hAnsi="宋体"/>
          <w:szCs w:val="21"/>
          <w:lang w:val="fr-FR"/>
        </w:rPr>
        <w:t xml:space="preserve"> </w:t>
      </w:r>
      <w:r>
        <w:rPr>
          <w:rFonts w:ascii="宋体" w:eastAsia="宋体" w:hAnsi="宋体" w:hint="eastAsia"/>
          <w:szCs w:val="21"/>
          <w:lang w:val="fr-FR"/>
        </w:rPr>
        <w:t>关键词权重的</w:t>
      </w:r>
      <w:r w:rsidR="00D82369" w:rsidRPr="00C81F86">
        <w:rPr>
          <w:rFonts w:ascii="宋体" w:eastAsia="宋体" w:hAnsi="宋体" w:hint="eastAsia"/>
          <w:szCs w:val="21"/>
          <w:lang w:val="fr-FR"/>
        </w:rPr>
        <w:t>定义</w:t>
      </w:r>
    </w:p>
    <w:p w14:paraId="0815C5E7" w14:textId="7A50E0AF" w:rsidR="00042308" w:rsidRPr="00C81F86" w:rsidRDefault="00D82369" w:rsidP="00F513C3">
      <w:pPr>
        <w:spacing w:line="360" w:lineRule="auto"/>
        <w:rPr>
          <w:rFonts w:ascii="宋体" w:eastAsia="宋体" w:hAnsi="宋体"/>
          <w:szCs w:val="21"/>
          <w:lang w:val="fr-FR"/>
        </w:rPr>
      </w:pPr>
      <w:r w:rsidRPr="00C81F86">
        <w:rPr>
          <w:rFonts w:ascii="宋体" w:eastAsia="宋体" w:hAnsi="宋体"/>
          <w:szCs w:val="21"/>
          <w:lang w:val="fr-FR"/>
        </w:rPr>
        <w:tab/>
      </w:r>
      <w:r w:rsidR="001B31EE" w:rsidRPr="00C81F86">
        <w:rPr>
          <w:rFonts w:ascii="宋体" w:eastAsia="宋体" w:hAnsi="宋体" w:hint="eastAsia"/>
          <w:szCs w:val="21"/>
          <w:lang w:val="fr-FR"/>
        </w:rPr>
        <w:t>引言中提到</w:t>
      </w:r>
      <w:r w:rsidR="00A15DA5">
        <w:rPr>
          <w:rFonts w:ascii="宋体" w:eastAsia="宋体" w:hAnsi="宋体" w:hint="eastAsia"/>
          <w:szCs w:val="21"/>
          <w:lang w:val="fr-FR"/>
        </w:rPr>
        <w:t>大部分</w:t>
      </w:r>
      <w:r w:rsidR="001B31EE" w:rsidRPr="00C81F86">
        <w:rPr>
          <w:rFonts w:ascii="宋体" w:eastAsia="宋体" w:hAnsi="宋体" w:hint="eastAsia"/>
          <w:szCs w:val="21"/>
          <w:lang w:val="fr-FR"/>
        </w:rPr>
        <w:t>文献本身具有关键词，这些关键词对文献有一定的概括性</w:t>
      </w:r>
      <w:r w:rsidR="00F75F18" w:rsidRPr="00C81F86">
        <w:rPr>
          <w:rFonts w:ascii="宋体" w:eastAsia="宋体" w:hAnsi="宋体" w:hint="eastAsia"/>
          <w:szCs w:val="21"/>
          <w:lang w:val="fr-FR"/>
        </w:rPr>
        <w:t>。</w:t>
      </w:r>
      <w:r w:rsidR="00865DA6" w:rsidRPr="00C81F86">
        <w:rPr>
          <w:rFonts w:ascii="宋体" w:eastAsia="宋体" w:hAnsi="宋体" w:hint="eastAsia"/>
          <w:szCs w:val="21"/>
          <w:lang w:val="fr-FR"/>
        </w:rPr>
        <w:t>由于用户对关键词的选择具有一定的主观性，不同关键词对文章的概括程度有所不同，比如对于一篇论文：“基于互联网大数据的检测服务平台的实现”</w:t>
      </w:r>
      <w:r w:rsidR="00042308" w:rsidRPr="00C81F86">
        <w:rPr>
          <w:rFonts w:ascii="宋体" w:eastAsia="宋体" w:hAnsi="宋体" w:hint="eastAsia"/>
          <w:szCs w:val="21"/>
          <w:lang w:val="fr-FR"/>
        </w:rPr>
        <w:t>，</w:t>
      </w:r>
      <w:r w:rsidR="00865DA6" w:rsidRPr="00C81F86">
        <w:rPr>
          <w:rFonts w:ascii="宋体" w:eastAsia="宋体" w:hAnsi="宋体" w:hint="eastAsia"/>
          <w:szCs w:val="21"/>
          <w:lang w:val="fr-FR"/>
        </w:rPr>
        <w:t>关键词为“</w:t>
      </w:r>
      <w:r w:rsidR="00865DA6" w:rsidRPr="00C81F86">
        <w:rPr>
          <w:rFonts w:ascii="宋体" w:eastAsia="宋体" w:hAnsi="宋体"/>
          <w:szCs w:val="21"/>
          <w:lang w:val="fr-FR"/>
        </w:rPr>
        <w:t>互联网技术;创新;检测服务;大数据</w:t>
      </w:r>
      <w:r w:rsidR="00865DA6" w:rsidRPr="00C81F86">
        <w:rPr>
          <w:rFonts w:ascii="宋体" w:eastAsia="宋体" w:hAnsi="宋体" w:hint="eastAsia"/>
          <w:szCs w:val="21"/>
          <w:lang w:val="fr-FR"/>
        </w:rPr>
        <w:t>”，很明显其中“创新”和“互联网技术”这两个关键词相比另外两个比较宽泛，</w:t>
      </w:r>
      <w:r w:rsidR="00F75F18" w:rsidRPr="00C81F86">
        <w:rPr>
          <w:rFonts w:ascii="宋体" w:eastAsia="宋体" w:hAnsi="宋体" w:hint="eastAsia"/>
          <w:szCs w:val="21"/>
          <w:lang w:val="fr-FR"/>
        </w:rPr>
        <w:t>概括性较小</w:t>
      </w:r>
      <w:r w:rsidR="00B51543" w:rsidRPr="00C81F86">
        <w:rPr>
          <w:rFonts w:ascii="宋体" w:eastAsia="宋体" w:hAnsi="宋体" w:hint="eastAsia"/>
          <w:szCs w:val="21"/>
          <w:lang w:val="fr-FR"/>
        </w:rPr>
        <w:t>。通常情况下，包含相关关键词的文献数目越多，则该关键词的概括性越强，因此我们可以根据关键词在文献库中的出现次数</w:t>
      </w:r>
      <w:r w:rsidR="004730B2" w:rsidRPr="00C81F86">
        <w:rPr>
          <w:rFonts w:ascii="宋体" w:eastAsia="宋体" w:hAnsi="宋体" w:hint="eastAsia"/>
          <w:szCs w:val="21"/>
          <w:lang w:val="fr-FR"/>
        </w:rPr>
        <w:t>来对关键词加权，这就是文献的关键词权重。而</w:t>
      </w:r>
      <w:r w:rsidR="00042308" w:rsidRPr="00C81F86">
        <w:rPr>
          <w:rFonts w:ascii="宋体" w:eastAsia="宋体" w:hAnsi="宋体" w:hint="eastAsia"/>
          <w:szCs w:val="21"/>
          <w:lang w:val="fr-FR"/>
        </w:rPr>
        <w:t>根据用户与关键词的关系，我们可以得到</w:t>
      </w:r>
      <w:r w:rsidR="004730B2" w:rsidRPr="00C81F86">
        <w:rPr>
          <w:rFonts w:ascii="宋体" w:eastAsia="宋体" w:hAnsi="宋体" w:hint="eastAsia"/>
          <w:szCs w:val="21"/>
          <w:lang w:val="fr-FR"/>
        </w:rPr>
        <w:t>用户</w:t>
      </w:r>
      <w:r w:rsidR="00042308" w:rsidRPr="00C81F86">
        <w:rPr>
          <w:rFonts w:ascii="宋体" w:eastAsia="宋体" w:hAnsi="宋体" w:hint="eastAsia"/>
          <w:szCs w:val="21"/>
          <w:lang w:val="fr-FR"/>
        </w:rPr>
        <w:t>的关键词权重。用户对某一关键词的使用频率越高，则权重越大，同时考虑到用户兴趣偏向会随着时间而改变，对关键词的每一次使用可以按照时间的远近关系进行加权，以降低</w:t>
      </w:r>
      <w:r w:rsidR="004730B2" w:rsidRPr="00C81F86">
        <w:rPr>
          <w:rFonts w:ascii="宋体" w:eastAsia="宋体" w:hAnsi="宋体" w:hint="eastAsia"/>
          <w:szCs w:val="21"/>
          <w:lang w:val="fr-FR"/>
        </w:rPr>
        <w:t>早期</w:t>
      </w:r>
      <w:r w:rsidR="00042308" w:rsidRPr="00C81F86">
        <w:rPr>
          <w:rFonts w:ascii="宋体" w:eastAsia="宋体" w:hAnsi="宋体" w:hint="eastAsia"/>
          <w:szCs w:val="21"/>
          <w:lang w:val="fr-FR"/>
        </w:rPr>
        <w:t>使用纪录对推荐结果的影响，然后</w:t>
      </w:r>
      <w:r w:rsidR="004730B2" w:rsidRPr="00C81F86">
        <w:rPr>
          <w:rFonts w:ascii="宋体" w:eastAsia="宋体" w:hAnsi="宋体" w:hint="eastAsia"/>
          <w:szCs w:val="21"/>
          <w:lang w:val="fr-FR"/>
        </w:rPr>
        <w:t>再</w:t>
      </w:r>
      <w:r w:rsidR="00042308" w:rsidRPr="00C81F86">
        <w:rPr>
          <w:rFonts w:ascii="宋体" w:eastAsia="宋体" w:hAnsi="宋体" w:hint="eastAsia"/>
          <w:szCs w:val="21"/>
          <w:lang w:val="fr-FR"/>
        </w:rPr>
        <w:t>计算使用频率，即得到</w:t>
      </w:r>
      <w:r w:rsidR="00D84E0C" w:rsidRPr="00C81F86">
        <w:rPr>
          <w:rFonts w:ascii="宋体" w:eastAsia="宋体" w:hAnsi="宋体" w:hint="eastAsia"/>
          <w:szCs w:val="21"/>
          <w:lang w:val="fr-FR"/>
        </w:rPr>
        <w:t>文献</w:t>
      </w:r>
      <w:r w:rsidR="00042308" w:rsidRPr="00C81F86">
        <w:rPr>
          <w:rFonts w:ascii="宋体" w:eastAsia="宋体" w:hAnsi="宋体" w:hint="eastAsia"/>
          <w:szCs w:val="21"/>
          <w:lang w:val="fr-FR"/>
        </w:rPr>
        <w:t>的关键词权重。</w:t>
      </w:r>
      <w:r w:rsidR="004730B2" w:rsidRPr="00C81F86">
        <w:rPr>
          <w:rFonts w:ascii="宋体" w:eastAsia="宋体" w:hAnsi="宋体" w:hint="eastAsia"/>
          <w:szCs w:val="21"/>
          <w:lang w:val="fr-FR"/>
        </w:rPr>
        <w:t>将二者结合，我们可以得到关键词权重。</w:t>
      </w:r>
    </w:p>
    <w:p w14:paraId="087D2BB8" w14:textId="718D7559" w:rsidR="00B43A36" w:rsidRPr="00C81F86" w:rsidRDefault="006F6025" w:rsidP="00F513C3">
      <w:pPr>
        <w:tabs>
          <w:tab w:val="left" w:pos="5820"/>
        </w:tabs>
        <w:spacing w:line="360" w:lineRule="auto"/>
        <w:rPr>
          <w:rFonts w:ascii="宋体" w:eastAsia="宋体" w:hAnsi="宋体"/>
          <w:iCs/>
          <w:szCs w:val="21"/>
          <w:lang w:val="fr-FR"/>
        </w:rPr>
      </w:pPr>
      <w:r>
        <w:rPr>
          <w:rFonts w:ascii="宋体" w:eastAsia="宋体" w:hAnsi="宋体"/>
          <w:iCs/>
          <w:szCs w:val="21"/>
          <w:lang w:val="fr-FR"/>
        </w:rPr>
        <w:t>2.3</w:t>
      </w:r>
      <w:r w:rsidR="001940CF" w:rsidRPr="00C81F86">
        <w:rPr>
          <w:rFonts w:ascii="宋体" w:eastAsia="宋体" w:hAnsi="宋体"/>
          <w:iCs/>
          <w:szCs w:val="21"/>
          <w:lang w:val="fr-FR"/>
        </w:rPr>
        <w:t>.</w:t>
      </w:r>
      <w:r w:rsidR="003476BF" w:rsidRPr="00C81F86">
        <w:rPr>
          <w:rFonts w:ascii="宋体" w:eastAsia="宋体" w:hAnsi="宋体"/>
          <w:iCs/>
          <w:szCs w:val="21"/>
          <w:lang w:val="fr-FR"/>
        </w:rPr>
        <w:t>2</w:t>
      </w:r>
      <w:r w:rsidR="001940CF" w:rsidRPr="00C81F86">
        <w:rPr>
          <w:rFonts w:ascii="宋体" w:eastAsia="宋体" w:hAnsi="宋体"/>
          <w:iCs/>
          <w:szCs w:val="21"/>
          <w:lang w:val="fr-FR"/>
        </w:rPr>
        <w:t xml:space="preserve"> </w:t>
      </w:r>
      <w:r w:rsidR="001940CF" w:rsidRPr="00C81F86">
        <w:rPr>
          <w:rFonts w:ascii="宋体" w:eastAsia="宋体" w:hAnsi="宋体" w:hint="eastAsia"/>
          <w:iCs/>
          <w:szCs w:val="21"/>
          <w:lang w:val="fr-FR"/>
        </w:rPr>
        <w:t>关键词权重的计算</w:t>
      </w:r>
    </w:p>
    <w:p w14:paraId="574E2930" w14:textId="5E44C6CB" w:rsidR="00B620FB" w:rsidRPr="00C81F86" w:rsidRDefault="001940CF" w:rsidP="00F513C3">
      <w:pPr>
        <w:spacing w:line="360" w:lineRule="auto"/>
        <w:rPr>
          <w:rFonts w:ascii="宋体" w:eastAsia="宋体" w:hAnsi="宋体"/>
          <w:iCs/>
          <w:szCs w:val="21"/>
          <w:lang w:val="fr-FR"/>
        </w:rPr>
      </w:pPr>
      <w:r w:rsidRPr="00C81F86">
        <w:rPr>
          <w:rFonts w:ascii="宋体" w:eastAsia="宋体" w:hAnsi="宋体"/>
          <w:iCs/>
          <w:szCs w:val="21"/>
          <w:lang w:val="fr-FR"/>
        </w:rPr>
        <w:tab/>
      </w:r>
      <w:r w:rsidR="006F6025">
        <w:rPr>
          <w:rFonts w:ascii="宋体" w:eastAsia="宋体" w:hAnsi="宋体" w:hint="eastAsia"/>
          <w:iCs/>
          <w:szCs w:val="21"/>
          <w:lang w:val="fr-FR"/>
        </w:rPr>
        <w:t>如上文所述</w:t>
      </w:r>
      <w:r w:rsidR="003476BF" w:rsidRPr="00C81F86">
        <w:rPr>
          <w:rFonts w:ascii="宋体" w:eastAsia="宋体" w:hAnsi="宋体" w:hint="eastAsia"/>
          <w:iCs/>
          <w:szCs w:val="21"/>
          <w:lang w:val="fr-FR"/>
        </w:rPr>
        <w:t>，我们将其浏览及下载纪录表示成一个关键词向量：</w:t>
      </w:r>
    </w:p>
    <w:p w14:paraId="3B7CA1F0" w14:textId="355836ED" w:rsidR="003476BF" w:rsidRPr="00C81F86" w:rsidRDefault="00C81F86" w:rsidP="00F513C3">
      <w:pPr>
        <w:spacing w:line="360" w:lineRule="auto"/>
        <w:rPr>
          <w:rFonts w:ascii="宋体" w:eastAsia="宋体" w:hAnsi="宋体"/>
          <w:iCs/>
          <w:szCs w:val="21"/>
          <w:lang w:val="fr-FR"/>
        </w:rPr>
      </w:pPr>
      <m:oMathPara>
        <m:oMath>
          <m:r>
            <w:rPr>
              <w:rFonts w:ascii="Cambria Math" w:eastAsia="宋体" w:hAnsi="Cambria Math"/>
              <w:szCs w:val="21"/>
              <w:lang w:val="fr-FR"/>
            </w:rPr>
            <w:lastRenderedPageBreak/>
            <m:t>D(u)={(</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1</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ω</m:t>
              </m:r>
            </m:e>
            <m:sub>
              <m:r>
                <w:rPr>
                  <w:rFonts w:ascii="Cambria Math" w:eastAsia="宋体" w:hAnsi="Cambria Math"/>
                  <w:szCs w:val="21"/>
                  <w:lang w:val="fr-FR"/>
                </w:rPr>
                <m:t>1</m:t>
              </m:r>
            </m:sub>
          </m:sSub>
          <m:r>
            <w:rPr>
              <w:rFonts w:ascii="Cambria Math" w:eastAsia="宋体" w:hAnsi="Cambria Math"/>
              <w:szCs w:val="21"/>
              <w:lang w:val="fr-FR"/>
            </w:rPr>
            <m:t>), (</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2</m:t>
              </m:r>
            </m:sub>
          </m:sSub>
          <m:r>
            <w:rPr>
              <w:rFonts w:ascii="Cambria Math" w:eastAsia="宋体" w:hAnsi="Cambria Math"/>
              <w:szCs w:val="21"/>
              <w:lang w:val="fr-FR"/>
            </w:rPr>
            <m:t>,</m:t>
          </m:r>
          <m:sSub>
            <m:sSubPr>
              <m:ctrlPr>
                <w:rPr>
                  <w:rFonts w:ascii="Cambria Math" w:eastAsia="宋体" w:hAnsi="Cambria Math"/>
                  <w:i/>
                  <w:iCs/>
                  <w:szCs w:val="21"/>
                  <w:lang w:val="fr-FR"/>
                </w:rPr>
              </m:ctrlPr>
            </m:sSubPr>
            <m:e>
              <m:r>
                <w:rPr>
                  <w:rFonts w:ascii="Cambria Math" w:eastAsia="宋体" w:hAnsi="Cambria Math"/>
                  <w:szCs w:val="21"/>
                  <w:lang w:val="fr-FR"/>
                </w:rPr>
                <m:t>ω</m:t>
              </m:r>
            </m:e>
            <m:sub>
              <m:r>
                <w:rPr>
                  <w:rFonts w:ascii="Cambria Math" w:eastAsia="宋体" w:hAnsi="Cambria Math"/>
                  <w:szCs w:val="21"/>
                  <w:lang w:val="fr-FR"/>
                </w:rPr>
                <m:t>2</m:t>
              </m:r>
            </m:sub>
          </m:sSub>
          <m:r>
            <w:rPr>
              <w:rFonts w:ascii="Cambria Math" w:eastAsia="宋体" w:hAnsi="Cambria Math"/>
              <w:szCs w:val="21"/>
              <w:lang w:val="fr-FR"/>
            </w:rPr>
            <m:t>),...}</m:t>
          </m:r>
        </m:oMath>
      </m:oMathPara>
    </w:p>
    <w:p w14:paraId="3AE1494C" w14:textId="531B57A4" w:rsidR="003476BF" w:rsidRPr="00C81F86" w:rsidRDefault="00D66186" w:rsidP="00F513C3">
      <w:pPr>
        <w:spacing w:line="360" w:lineRule="auto"/>
        <w:rPr>
          <w:rFonts w:ascii="宋体" w:eastAsia="宋体" w:hAnsi="宋体"/>
          <w:szCs w:val="21"/>
          <w:lang w:val="fr-FR"/>
        </w:rPr>
      </w:pPr>
      <m:oMath>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oMath>
      <w:r w:rsidR="003476BF" w:rsidRPr="00C81F86">
        <w:rPr>
          <w:rFonts w:ascii="宋体" w:eastAsia="宋体" w:hAnsi="宋体" w:hint="eastAsia"/>
          <w:iCs/>
          <w:szCs w:val="21"/>
          <w:lang w:val="fr-FR"/>
        </w:rPr>
        <w:t>表示关键词，</w:t>
      </w:r>
      <m:oMath>
        <m:sSub>
          <m:sSubPr>
            <m:ctrlPr>
              <w:rPr>
                <w:rFonts w:ascii="Cambria Math" w:eastAsia="宋体" w:hAnsi="Cambria Math"/>
                <w:i/>
                <w:szCs w:val="21"/>
                <w:lang w:val="fr-FR"/>
              </w:rPr>
            </m:ctrlPr>
          </m:sSubPr>
          <m:e>
            <m:r>
              <w:rPr>
                <w:rFonts w:ascii="Cambria Math" w:eastAsia="宋体" w:hAnsi="Cambria Math"/>
                <w:szCs w:val="21"/>
                <w:lang w:val="fr-FR"/>
              </w:rPr>
              <m:t>ω</m:t>
            </m:r>
          </m:e>
          <m:sub>
            <m:r>
              <w:rPr>
                <w:rFonts w:ascii="Cambria Math" w:eastAsia="宋体" w:hAnsi="Cambria Math"/>
                <w:szCs w:val="21"/>
                <w:lang w:val="fr-FR"/>
              </w:rPr>
              <m:t>i</m:t>
            </m:r>
          </m:sub>
        </m:sSub>
      </m:oMath>
      <w:r w:rsidR="003476BF" w:rsidRPr="00C81F86">
        <w:rPr>
          <w:rFonts w:ascii="宋体" w:eastAsia="宋体" w:hAnsi="宋体" w:hint="eastAsia"/>
          <w:szCs w:val="21"/>
          <w:lang w:val="fr-FR"/>
        </w:rPr>
        <w:t>为该关键词所对应的权重</w:t>
      </w:r>
      <w:r w:rsidR="00D84E0C" w:rsidRPr="00C81F86">
        <w:rPr>
          <w:rFonts w:ascii="宋体" w:eastAsia="宋体" w:hAnsi="宋体" w:hint="eastAsia"/>
          <w:szCs w:val="21"/>
          <w:lang w:val="fr-FR"/>
        </w:rPr>
        <w:t>，利用TF-</w:t>
      </w:r>
      <w:r w:rsidR="00D84E0C" w:rsidRPr="00C81F86">
        <w:rPr>
          <w:rFonts w:ascii="宋体" w:eastAsia="宋体" w:hAnsi="宋体"/>
          <w:szCs w:val="21"/>
          <w:lang w:val="fr-FR"/>
        </w:rPr>
        <w:t>IDF</w:t>
      </w:r>
      <w:r w:rsidR="00D84E0C" w:rsidRPr="00C81F86">
        <w:rPr>
          <w:rFonts w:ascii="宋体" w:eastAsia="宋体" w:hAnsi="宋体" w:hint="eastAsia"/>
          <w:szCs w:val="21"/>
          <w:lang w:val="fr-FR"/>
        </w:rPr>
        <w:t>公式</w:t>
      </w:r>
      <w:r w:rsidR="00B440F2" w:rsidRPr="00B440F2">
        <w:rPr>
          <w:rFonts w:ascii="宋体" w:eastAsia="宋体" w:hAnsi="宋体" w:hint="eastAsia"/>
          <w:szCs w:val="21"/>
          <w:highlight w:val="yellow"/>
          <w:vertAlign w:val="superscript"/>
          <w:lang w:val="fr-FR"/>
        </w:rPr>
        <w:t>[</w:t>
      </w:r>
      <w:r w:rsidR="005050F5">
        <w:rPr>
          <w:rFonts w:ascii="宋体" w:eastAsia="宋体" w:hAnsi="宋体"/>
          <w:szCs w:val="21"/>
          <w:highlight w:val="yellow"/>
          <w:vertAlign w:val="superscript"/>
          <w:lang w:val="fr-FR"/>
        </w:rPr>
        <w:t>1</w:t>
      </w:r>
      <w:r w:rsidR="00052974">
        <w:rPr>
          <w:rFonts w:ascii="宋体" w:eastAsia="宋体" w:hAnsi="宋体"/>
          <w:szCs w:val="21"/>
          <w:highlight w:val="yellow"/>
          <w:vertAlign w:val="superscript"/>
          <w:lang w:val="fr-FR"/>
        </w:rPr>
        <w:t>5</w:t>
      </w:r>
      <w:r w:rsidR="00B440F2" w:rsidRPr="00B440F2">
        <w:rPr>
          <w:rFonts w:ascii="宋体" w:eastAsia="宋体" w:hAnsi="宋体"/>
          <w:szCs w:val="21"/>
          <w:highlight w:val="yellow"/>
          <w:vertAlign w:val="superscript"/>
          <w:lang w:val="fr-FR"/>
        </w:rPr>
        <w:t>]</w:t>
      </w:r>
      <w:r w:rsidR="00D84E0C" w:rsidRPr="00C81F86">
        <w:rPr>
          <w:rFonts w:ascii="宋体" w:eastAsia="宋体" w:hAnsi="宋体" w:hint="eastAsia"/>
          <w:szCs w:val="21"/>
          <w:lang w:val="fr-FR"/>
        </w:rPr>
        <w:t>，T</w:t>
      </w:r>
      <w:r w:rsidR="00D84E0C" w:rsidRPr="00C81F86">
        <w:rPr>
          <w:rFonts w:ascii="宋体" w:eastAsia="宋体" w:hAnsi="宋体"/>
          <w:szCs w:val="21"/>
          <w:lang w:val="fr-FR"/>
        </w:rPr>
        <w:t>F</w:t>
      </w:r>
      <w:r w:rsidR="00D84E0C" w:rsidRPr="00C81F86">
        <w:rPr>
          <w:rFonts w:ascii="宋体" w:eastAsia="宋体" w:hAnsi="宋体" w:hint="eastAsia"/>
          <w:szCs w:val="21"/>
          <w:lang w:val="fr-FR"/>
        </w:rPr>
        <w:t>为</w:t>
      </w:r>
      <w:r w:rsidR="002B71A8" w:rsidRPr="00C81F86">
        <w:rPr>
          <w:rFonts w:ascii="宋体" w:eastAsia="宋体" w:hAnsi="宋体" w:hint="eastAsia"/>
          <w:szCs w:val="21"/>
          <w:lang w:val="fr-FR"/>
        </w:rPr>
        <w:t>关键词频率</w:t>
      </w:r>
      <w:r w:rsidR="00D84E0C" w:rsidRPr="00C81F86">
        <w:rPr>
          <w:rFonts w:ascii="宋体" w:eastAsia="宋体" w:hAnsi="宋体" w:hint="eastAsia"/>
          <w:szCs w:val="21"/>
          <w:lang w:val="fr-FR"/>
        </w:rPr>
        <w:t>，这里用来表示用户的关键词权重，IDF为逆向文件频率，用来表示文献的关键词权重，其计算方式为：</w:t>
      </w:r>
    </w:p>
    <w:p w14:paraId="1F9775EB" w14:textId="3087FEC8" w:rsidR="00D84E0C" w:rsidRPr="00C81F86" w:rsidRDefault="00C81F86" w:rsidP="00F513C3">
      <w:pPr>
        <w:spacing w:line="360" w:lineRule="auto"/>
        <w:rPr>
          <w:rFonts w:ascii="宋体" w:eastAsia="宋体" w:hAnsi="宋体"/>
          <w:szCs w:val="21"/>
        </w:rPr>
      </w:pPr>
      <m:oMathPara>
        <m:oMath>
          <m:r>
            <w:rPr>
              <w:rFonts w:ascii="Cambria Math" w:eastAsia="宋体" w:hAnsi="Cambria Math" w:hint="eastAsia"/>
              <w:szCs w:val="21"/>
            </w:rPr>
            <m:t>TF(</m:t>
          </m:r>
          <m:sSub>
            <m:sSubPr>
              <m:ctrlPr>
                <w:rPr>
                  <w:rFonts w:ascii="Cambria Math" w:eastAsia="宋体" w:hAnsi="Cambria Math"/>
                  <w:i/>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r>
            <w:rPr>
              <w:rFonts w:ascii="Cambria Math" w:eastAsia="宋体" w:hAnsi="Cambria Math"/>
              <w:szCs w:val="21"/>
            </w:rPr>
            <m:t>,u</m:t>
          </m:r>
          <m:r>
            <w:rPr>
              <w:rFonts w:ascii="Cambria Math" w:eastAsia="宋体" w:hAnsi="Cambria Math" w:hint="eastAsia"/>
              <w:szCs w:val="21"/>
            </w:rPr>
            <m:t>)</m:t>
          </m:r>
          <m:r>
            <w:rPr>
              <w:rFonts w:ascii="Cambria Math" w:eastAsia="宋体" w:hAnsi="Cambria Math"/>
              <w:szCs w:val="21"/>
            </w:rPr>
            <m:t>=</m:t>
          </m:r>
          <m:f>
            <m:fPr>
              <m:ctrlPr>
                <w:rPr>
                  <w:rFonts w:ascii="Cambria Math" w:eastAsia="宋体" w:hAnsi="Cambria Math"/>
                  <w:i/>
                  <w:szCs w:val="21"/>
                  <w:lang w:val="fr-FR"/>
                </w:rPr>
              </m:ctrlPr>
            </m:fPr>
            <m:num>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i</m:t>
                  </m:r>
                  <m:r>
                    <w:rPr>
                      <w:rFonts w:ascii="Cambria Math" w:eastAsia="宋体" w:hAnsi="Cambria Math"/>
                      <w:szCs w:val="21"/>
                    </w:rPr>
                    <m:t>,u</m:t>
                  </m:r>
                </m:sub>
              </m:sSub>
            </m:num>
            <m:den>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u</m:t>
                  </m:r>
                </m:sub>
              </m:sSub>
            </m:den>
          </m:f>
        </m:oMath>
      </m:oMathPara>
    </w:p>
    <w:p w14:paraId="7A9F95EC" w14:textId="0D61FB71" w:rsidR="002B71A8" w:rsidRPr="00C81F86" w:rsidRDefault="00C81F86" w:rsidP="00F513C3">
      <w:pPr>
        <w:spacing w:line="360" w:lineRule="auto"/>
        <w:rPr>
          <w:rFonts w:ascii="宋体" w:eastAsia="宋体" w:hAnsi="宋体"/>
          <w:szCs w:val="21"/>
          <w:lang w:val="fr-FR"/>
        </w:rPr>
      </w:pPr>
      <m:oMathPara>
        <m:oMath>
          <m:r>
            <w:rPr>
              <w:rFonts w:ascii="Cambria Math" w:eastAsia="宋体" w:hAnsi="Cambria Math" w:hint="eastAsia"/>
              <w:szCs w:val="21"/>
            </w:rPr>
            <m:t>IDF(</m:t>
          </m:r>
          <m:sSub>
            <m:sSubPr>
              <m:ctrlPr>
                <w:rPr>
                  <w:rFonts w:ascii="Cambria Math" w:eastAsia="宋体" w:hAnsi="Cambria Math"/>
                  <w:i/>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r>
            <w:rPr>
              <w:rFonts w:ascii="Cambria Math" w:eastAsia="宋体" w:hAnsi="Cambria Math"/>
              <w:szCs w:val="21"/>
            </w:rPr>
            <m:t>)=log(</m:t>
          </m:r>
          <m:f>
            <m:fPr>
              <m:ctrlPr>
                <w:rPr>
                  <w:rFonts w:ascii="Cambria Math" w:eastAsia="宋体" w:hAnsi="Cambria Math"/>
                  <w:i/>
                  <w:szCs w:val="21"/>
                  <w:lang w:val="fr-FR"/>
                </w:rPr>
              </m:ctrlPr>
            </m:fPr>
            <m:num>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a</m:t>
                  </m:r>
                </m:sub>
              </m:sSub>
            </m:num>
            <m:den>
              <m:r>
                <w:rPr>
                  <w:rFonts w:ascii="Cambria Math" w:eastAsia="宋体" w:hAnsi="Cambria Math"/>
                  <w:szCs w:val="21"/>
                  <w:lang w:val="fr-FR"/>
                </w:rPr>
                <m:t>1+</m:t>
              </m:r>
              <m:sSub>
                <m:sSubPr>
                  <m:ctrlPr>
                    <w:rPr>
                      <w:rFonts w:ascii="Cambria Math" w:eastAsia="宋体" w:hAnsi="Cambria Math"/>
                      <w:i/>
                      <w:szCs w:val="21"/>
                      <w:lang w:val="fr-FR"/>
                    </w:rPr>
                  </m:ctrlPr>
                </m:sSubPr>
                <m:e>
                  <m:r>
                    <w:rPr>
                      <w:rFonts w:ascii="Cambria Math" w:eastAsia="宋体" w:hAnsi="Cambria Math"/>
                      <w:szCs w:val="21"/>
                    </w:rPr>
                    <m:t>n</m:t>
                  </m:r>
                  <m:ctrlPr>
                    <w:rPr>
                      <w:rFonts w:ascii="Cambria Math" w:eastAsia="宋体" w:hAnsi="Cambria Math"/>
                      <w:i/>
                      <w:szCs w:val="21"/>
                    </w:rPr>
                  </m:ctrlPr>
                </m:e>
                <m:sub>
                  <m:sSub>
                    <m:sSubPr>
                      <m:ctrlPr>
                        <w:rPr>
                          <w:rFonts w:ascii="Cambria Math" w:eastAsia="宋体" w:hAnsi="Cambria Math"/>
                          <w:i/>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sub>
              </m:sSub>
            </m:den>
          </m:f>
          <m:r>
            <w:rPr>
              <w:rFonts w:ascii="Cambria Math" w:eastAsia="宋体" w:hAnsi="Cambria Math"/>
              <w:szCs w:val="21"/>
            </w:rPr>
            <m:t>)</m:t>
          </m:r>
        </m:oMath>
      </m:oMathPara>
    </w:p>
    <w:p w14:paraId="5272A963" w14:textId="6C9D9DBE" w:rsidR="00D84E0C" w:rsidRPr="00C81F86" w:rsidRDefault="00D66186" w:rsidP="00F513C3">
      <w:pPr>
        <w:spacing w:line="360" w:lineRule="auto"/>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lang w:val="fr-FR"/>
                </w:rPr>
                <m:t>ω</m:t>
              </m:r>
              <m:ctrlPr>
                <w:rPr>
                  <w:rFonts w:ascii="Cambria Math" w:eastAsia="宋体" w:hAnsi="Cambria Math"/>
                  <w:i/>
                  <w:szCs w:val="21"/>
                  <w:lang w:val="fr-FR"/>
                </w:rPr>
              </m:ctrlPr>
            </m:e>
            <m:sub>
              <m:r>
                <w:rPr>
                  <w:rFonts w:ascii="Cambria Math" w:eastAsia="宋体" w:hAnsi="Cambria Math"/>
                  <w:szCs w:val="21"/>
                </w:rPr>
                <m:t>i</m:t>
              </m:r>
            </m:sub>
          </m:sSub>
          <m:r>
            <w:rPr>
              <w:rFonts w:ascii="Cambria Math" w:eastAsia="宋体" w:hAnsi="Cambria Math"/>
              <w:szCs w:val="21"/>
            </w:rPr>
            <m:t>=</m:t>
          </m:r>
          <m:r>
            <w:rPr>
              <w:rFonts w:ascii="Cambria Math" w:eastAsia="宋体" w:hAnsi="Cambria Math" w:hint="eastAsia"/>
              <w:szCs w:val="21"/>
            </w:rPr>
            <m:t xml:space="preserve"> 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i</m:t>
                  </m:r>
                </m:sub>
              </m:sSub>
              <m:r>
                <w:rPr>
                  <w:rFonts w:ascii="Cambria Math" w:eastAsia="宋体" w:hAnsi="Cambria Math"/>
                  <w:szCs w:val="21"/>
                </w:rPr>
                <m:t>,u</m:t>
              </m:r>
            </m:e>
          </m:d>
          <m:r>
            <w:rPr>
              <w:rFonts w:ascii="Cambria Math" w:eastAsia="宋体" w:hAnsi="Cambria Math"/>
              <w:szCs w:val="21"/>
            </w:rPr>
            <m:t>*</m:t>
          </m:r>
          <m:r>
            <w:rPr>
              <w:rFonts w:ascii="Cambria Math" w:eastAsia="宋体" w:hAnsi="Cambria Math" w:hint="eastAsia"/>
              <w:szCs w:val="21"/>
            </w:rPr>
            <m:t>IDF(</m:t>
          </m:r>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i</m:t>
              </m:r>
            </m:sub>
          </m:sSub>
          <m:r>
            <w:rPr>
              <w:rFonts w:ascii="Cambria Math" w:eastAsia="宋体" w:hAnsi="Cambria Math"/>
              <w:szCs w:val="21"/>
            </w:rPr>
            <m:t>)</m:t>
          </m:r>
        </m:oMath>
      </m:oMathPara>
    </w:p>
    <w:p w14:paraId="0414F6E7" w14:textId="5857C741" w:rsidR="000E4E46" w:rsidRPr="00C81F86" w:rsidRDefault="000E4E46" w:rsidP="00F513C3">
      <w:pPr>
        <w:spacing w:line="360" w:lineRule="auto"/>
        <w:rPr>
          <w:rFonts w:ascii="宋体" w:eastAsia="宋体" w:hAnsi="宋体"/>
          <w:iCs/>
          <w:szCs w:val="21"/>
        </w:rPr>
      </w:pPr>
      <w:r w:rsidRPr="00C81F86">
        <w:rPr>
          <w:rFonts w:ascii="宋体" w:eastAsia="宋体" w:hAnsi="宋体" w:hint="eastAsia"/>
          <w:szCs w:val="21"/>
        </w:rPr>
        <w:t>其中</w:t>
      </w:r>
      <m:oMath>
        <m:r>
          <w:rPr>
            <w:rFonts w:ascii="Cambria Math" w:eastAsia="宋体" w:hAnsi="Cambria Math"/>
            <w:szCs w:val="21"/>
          </w:rPr>
          <m:t xml:space="preserve"> </m:t>
        </m:r>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i</m:t>
            </m:r>
            <m:r>
              <w:rPr>
                <w:rFonts w:ascii="Cambria Math" w:eastAsia="宋体" w:hAnsi="Cambria Math"/>
                <w:szCs w:val="21"/>
              </w:rPr>
              <m:t>,u</m:t>
            </m:r>
          </m:sub>
        </m:sSub>
        <m:r>
          <w:rPr>
            <w:rFonts w:ascii="Cambria Math" w:eastAsia="宋体" w:hAnsi="Cambria Math"/>
            <w:szCs w:val="21"/>
            <w:lang w:val="fr-FR"/>
          </w:rPr>
          <m:t xml:space="preserve"> </m:t>
        </m:r>
      </m:oMath>
      <w:r w:rsidRPr="00C81F86">
        <w:rPr>
          <w:rFonts w:ascii="宋体" w:eastAsia="宋体" w:hAnsi="宋体" w:hint="eastAsia"/>
          <w:szCs w:val="21"/>
          <w:lang w:val="fr-FR"/>
        </w:rPr>
        <w:t>表示关键词</w:t>
      </w:r>
      <m:oMath>
        <m:r>
          <w:rPr>
            <w:rFonts w:ascii="Cambria Math" w:eastAsia="宋体" w:hAnsi="Cambria Math"/>
            <w:szCs w:val="21"/>
            <w:lang w:val="fr-FR"/>
          </w:rPr>
          <m:t xml:space="preserve"> </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r>
          <w:rPr>
            <w:rFonts w:ascii="Cambria Math" w:eastAsia="宋体" w:hAnsi="Cambria Math"/>
            <w:szCs w:val="21"/>
            <w:lang w:val="fr-FR"/>
          </w:rPr>
          <m:t xml:space="preserve"> </m:t>
        </m:r>
      </m:oMath>
      <w:r w:rsidRPr="00C81F86">
        <w:rPr>
          <w:rFonts w:ascii="宋体" w:eastAsia="宋体" w:hAnsi="宋体" w:hint="eastAsia"/>
          <w:iCs/>
          <w:szCs w:val="21"/>
          <w:lang w:val="fr-FR"/>
        </w:rPr>
        <w:t>在用户</w:t>
      </w:r>
      <m:oMath>
        <m:r>
          <w:rPr>
            <w:rFonts w:ascii="Cambria Math" w:eastAsia="宋体" w:hAnsi="Cambria Math"/>
            <w:szCs w:val="21"/>
            <w:lang w:val="fr-FR"/>
          </w:rPr>
          <m:t xml:space="preserve"> </m:t>
        </m:r>
        <m:r>
          <w:rPr>
            <w:rFonts w:ascii="Cambria Math" w:eastAsia="宋体" w:hAnsi="Cambria Math"/>
            <w:szCs w:val="21"/>
          </w:rPr>
          <m:t xml:space="preserve">u </m:t>
        </m:r>
      </m:oMath>
      <w:r w:rsidRPr="00C81F86">
        <w:rPr>
          <w:rFonts w:ascii="宋体" w:eastAsia="宋体" w:hAnsi="宋体" w:hint="eastAsia"/>
          <w:szCs w:val="21"/>
        </w:rPr>
        <w:t>纪录中的出现次数，</w:t>
      </w:r>
      <m:oMath>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u</m:t>
            </m:r>
          </m:sub>
        </m:sSub>
      </m:oMath>
      <w:r w:rsidRPr="00C81F86">
        <w:rPr>
          <w:rFonts w:ascii="宋体" w:eastAsia="宋体" w:hAnsi="宋体" w:hint="eastAsia"/>
          <w:szCs w:val="21"/>
          <w:lang w:val="fr-FR"/>
        </w:rPr>
        <w:t>表示用户纪录中所有关键词出现的次数的总和，</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a</m:t>
            </m:r>
          </m:sub>
        </m:sSub>
        <m:r>
          <w:rPr>
            <w:rFonts w:ascii="Cambria Math" w:eastAsia="宋体" w:hAnsi="Cambria Math"/>
            <w:szCs w:val="21"/>
          </w:rPr>
          <m:t xml:space="preserve"> </m:t>
        </m:r>
      </m:oMath>
      <w:r w:rsidRPr="00C81F86">
        <w:rPr>
          <w:rFonts w:ascii="宋体" w:eastAsia="宋体" w:hAnsi="宋体" w:hint="eastAsia"/>
          <w:szCs w:val="21"/>
        </w:rPr>
        <w:t>表示文献总数</w:t>
      </w:r>
      <w:r w:rsidRPr="00C81F86">
        <w:rPr>
          <w:rFonts w:ascii="宋体" w:eastAsia="宋体" w:hAnsi="宋体"/>
          <w:szCs w:val="21"/>
        </w:rPr>
        <w:t>,</w:t>
      </w:r>
      <w:r w:rsidR="00597F31" w:rsidRPr="00C81F86">
        <w:rPr>
          <w:rFonts w:ascii="Cambria Math" w:eastAsia="宋体" w:hAnsi="Cambria Math"/>
          <w:i/>
          <w:szCs w:val="21"/>
          <w:lang w:val="fr-FR"/>
        </w:rPr>
        <w:t xml:space="preserve"> </w:t>
      </w:r>
      <m:oMath>
        <m:sSub>
          <m:sSubPr>
            <m:ctrlPr>
              <w:rPr>
                <w:rFonts w:ascii="Cambria Math" w:eastAsia="宋体" w:hAnsi="Cambria Math"/>
                <w:i/>
                <w:szCs w:val="21"/>
                <w:lang w:val="fr-FR"/>
              </w:rPr>
            </m:ctrlPr>
          </m:sSubPr>
          <m:e>
            <m:r>
              <w:rPr>
                <w:rFonts w:ascii="Cambria Math" w:eastAsia="宋体" w:hAnsi="Cambria Math"/>
                <w:szCs w:val="21"/>
              </w:rPr>
              <m:t>n</m:t>
            </m:r>
            <m:ctrlPr>
              <w:rPr>
                <w:rFonts w:ascii="Cambria Math" w:eastAsia="宋体" w:hAnsi="Cambria Math"/>
                <w:i/>
                <w:szCs w:val="21"/>
              </w:rPr>
            </m:ctrlPr>
          </m:e>
          <m:sub>
            <m:sSub>
              <m:sSubPr>
                <m:ctrlPr>
                  <w:rPr>
                    <w:rFonts w:ascii="Cambria Math" w:eastAsia="宋体" w:hAnsi="Cambria Math"/>
                    <w:i/>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sub>
        </m:sSub>
        <m:r>
          <w:rPr>
            <w:rFonts w:ascii="Cambria Math" w:eastAsia="宋体" w:hAnsi="Cambria Math"/>
            <w:szCs w:val="21"/>
            <w:lang w:val="fr-FR"/>
          </w:rPr>
          <m:t xml:space="preserve"> </m:t>
        </m:r>
      </m:oMath>
      <w:r w:rsidR="00597F31" w:rsidRPr="00C81F86">
        <w:rPr>
          <w:rFonts w:ascii="Cambria Math" w:eastAsia="宋体" w:hAnsi="Cambria Math" w:hint="eastAsia"/>
          <w:iCs/>
          <w:szCs w:val="21"/>
          <w:lang w:val="fr-FR"/>
        </w:rPr>
        <w:t>表示出现关键词</w:t>
      </w:r>
      <m:oMath>
        <m:r>
          <w:rPr>
            <w:rFonts w:ascii="Cambria Math" w:eastAsia="宋体" w:hAnsi="Cambria Math"/>
            <w:szCs w:val="21"/>
            <w:lang w:val="fr-FR"/>
          </w:rPr>
          <m:t xml:space="preserve"> </m:t>
        </m:r>
        <m:sSub>
          <m:sSubPr>
            <m:ctrlPr>
              <w:rPr>
                <w:rFonts w:ascii="Cambria Math" w:eastAsia="宋体" w:hAnsi="Cambria Math"/>
                <w:i/>
                <w:iCs/>
                <w:szCs w:val="21"/>
                <w:lang w:val="fr-FR"/>
              </w:rPr>
            </m:ctrlPr>
          </m:sSubPr>
          <m:e>
            <m:r>
              <w:rPr>
                <w:rFonts w:ascii="Cambria Math" w:eastAsia="宋体" w:hAnsi="Cambria Math"/>
                <w:szCs w:val="21"/>
                <w:lang w:val="fr-FR"/>
              </w:rPr>
              <m:t>k</m:t>
            </m:r>
          </m:e>
          <m:sub>
            <m:r>
              <w:rPr>
                <w:rFonts w:ascii="Cambria Math" w:eastAsia="宋体" w:hAnsi="Cambria Math"/>
                <w:szCs w:val="21"/>
                <w:lang w:val="fr-FR"/>
              </w:rPr>
              <m:t>i</m:t>
            </m:r>
          </m:sub>
        </m:sSub>
        <m:r>
          <w:rPr>
            <w:rFonts w:ascii="Cambria Math" w:eastAsia="宋体" w:hAnsi="Cambria Math"/>
            <w:szCs w:val="21"/>
            <w:lang w:val="fr-FR"/>
          </w:rPr>
          <m:t xml:space="preserve"> </m:t>
        </m:r>
      </m:oMath>
      <w:r w:rsidR="00597F31" w:rsidRPr="00C81F86">
        <w:rPr>
          <w:rFonts w:ascii="Cambria Math" w:eastAsia="宋体" w:hAnsi="Cambria Math" w:hint="eastAsia"/>
          <w:iCs/>
          <w:szCs w:val="21"/>
          <w:lang w:val="fr-FR"/>
        </w:rPr>
        <w:t>的文献总数。</w:t>
      </w:r>
    </w:p>
    <w:p w14:paraId="59D8E827" w14:textId="1806F5AD" w:rsidR="003476BF" w:rsidRPr="00C81F86" w:rsidRDefault="003476BF" w:rsidP="00F513C3">
      <w:pPr>
        <w:spacing w:line="360" w:lineRule="auto"/>
        <w:rPr>
          <w:rFonts w:ascii="宋体" w:eastAsia="宋体" w:hAnsi="宋体"/>
          <w:szCs w:val="21"/>
          <w:lang w:val="fr-FR"/>
        </w:rPr>
      </w:pPr>
      <w:r w:rsidRPr="00C81F86">
        <w:rPr>
          <w:rFonts w:ascii="宋体" w:eastAsia="宋体" w:hAnsi="宋体"/>
          <w:szCs w:val="21"/>
          <w:lang w:val="fr-FR"/>
        </w:rPr>
        <w:tab/>
      </w:r>
      <w:r w:rsidR="00597F31" w:rsidRPr="00C81F86">
        <w:rPr>
          <w:rFonts w:ascii="宋体" w:eastAsia="宋体" w:hAnsi="宋体" w:hint="eastAsia"/>
          <w:szCs w:val="21"/>
          <w:lang w:val="fr-FR"/>
        </w:rPr>
        <w:t>在此基础上本文意图引入时间元素。</w:t>
      </w:r>
      <w:r w:rsidRPr="00C81F86">
        <w:rPr>
          <w:rFonts w:ascii="宋体" w:eastAsia="宋体" w:hAnsi="宋体" w:hint="eastAsia"/>
          <w:szCs w:val="21"/>
          <w:lang w:val="fr-FR"/>
        </w:rPr>
        <w:t>传统的推荐算法大多会忽略时间因素，然而在现实中，科研人员在不同的时间段所需要的文献很有可能是不完全相同的，甚至有一些会面临研究大方向的转变，所以时间权重的引入便十分有必要。考虑到用户</w:t>
      </w:r>
      <m:oMath>
        <m:r>
          <w:rPr>
            <w:rFonts w:ascii="Cambria Math" w:eastAsia="宋体" w:hAnsi="Cambria Math"/>
            <w:szCs w:val="21"/>
            <w:lang w:val="fr-FR"/>
          </w:rPr>
          <m:t>u</m:t>
        </m:r>
      </m:oMath>
      <w:r w:rsidRPr="00C81F86">
        <w:rPr>
          <w:rFonts w:ascii="宋体" w:eastAsia="宋体" w:hAnsi="宋体" w:hint="eastAsia"/>
          <w:szCs w:val="21"/>
          <w:lang w:val="fr-FR"/>
        </w:rPr>
        <w:t>使用关键词</w:t>
      </w:r>
      <m:oMath>
        <m:r>
          <w:rPr>
            <w:rFonts w:ascii="Cambria Math" w:eastAsia="宋体" w:hAnsi="Cambria Math"/>
            <w:szCs w:val="21"/>
            <w:lang w:val="fr-FR"/>
          </w:rPr>
          <m:t>k</m:t>
        </m:r>
      </m:oMath>
      <w:r w:rsidRPr="00C81F86">
        <w:rPr>
          <w:rFonts w:ascii="宋体" w:eastAsia="宋体" w:hAnsi="宋体" w:hint="eastAsia"/>
          <w:szCs w:val="21"/>
          <w:lang w:val="fr-FR"/>
        </w:rPr>
        <w:t>时的时间</w:t>
      </w:r>
      <m:oMath>
        <m:r>
          <w:rPr>
            <w:rFonts w:ascii="Cambria Math" w:eastAsia="宋体" w:hAnsi="Cambria Math"/>
            <w:szCs w:val="21"/>
            <w:lang w:val="fr-FR"/>
          </w:rPr>
          <m:t>t</m:t>
        </m:r>
      </m:oMath>
      <w:r w:rsidRPr="00C81F86">
        <w:rPr>
          <w:rFonts w:ascii="宋体" w:eastAsia="宋体" w:hAnsi="宋体" w:hint="eastAsia"/>
          <w:szCs w:val="21"/>
          <w:lang w:val="fr-FR"/>
        </w:rPr>
        <w:t>，当下时间为</w:t>
      </w:r>
      <m:oMath>
        <m:sSub>
          <m:sSubPr>
            <m:ctrlPr>
              <w:rPr>
                <w:rFonts w:ascii="Cambria Math" w:eastAsia="宋体" w:hAnsi="Cambria Math"/>
                <w:i/>
                <w:szCs w:val="21"/>
                <w:lang w:val="fr-FR"/>
              </w:rPr>
            </m:ctrlPr>
          </m:sSubPr>
          <m:e>
            <m:r>
              <w:rPr>
                <w:rFonts w:ascii="Cambria Math" w:eastAsia="宋体" w:hAnsi="Cambria Math"/>
                <w:szCs w:val="21"/>
                <w:lang w:val="fr-FR"/>
              </w:rPr>
              <m:t>t</m:t>
            </m:r>
          </m:e>
          <m:sub>
            <m:r>
              <w:rPr>
                <w:rFonts w:ascii="Cambria Math" w:eastAsia="宋体" w:hAnsi="Cambria Math"/>
                <w:szCs w:val="21"/>
                <w:lang w:val="fr-FR"/>
              </w:rPr>
              <m:t>0</m:t>
            </m:r>
          </m:sub>
        </m:sSub>
      </m:oMath>
      <w:r w:rsidRPr="00C81F86">
        <w:rPr>
          <w:rFonts w:ascii="宋体" w:eastAsia="宋体" w:hAnsi="宋体"/>
          <w:szCs w:val="21"/>
          <w:lang w:val="fr-FR"/>
        </w:rPr>
        <w:t>,</w:t>
      </w:r>
      <w:r w:rsidRPr="00C81F86">
        <w:rPr>
          <w:rFonts w:ascii="宋体" w:eastAsia="宋体" w:hAnsi="宋体" w:hint="eastAsia"/>
          <w:szCs w:val="21"/>
          <w:lang w:val="fr-FR"/>
        </w:rPr>
        <w:t>我们对此次使用的时间权重定义为：</w:t>
      </w:r>
    </w:p>
    <w:p w14:paraId="714F0518" w14:textId="159F50D3" w:rsidR="003476BF" w:rsidRPr="00C81F86" w:rsidRDefault="00C81F86" w:rsidP="00F513C3">
      <w:pPr>
        <w:spacing w:line="360" w:lineRule="auto"/>
        <w:rPr>
          <w:rFonts w:ascii="宋体" w:eastAsia="宋体" w:hAnsi="宋体"/>
          <w:i/>
          <w:iCs/>
          <w:szCs w:val="21"/>
          <w:lang w:val="fr-FR"/>
        </w:rPr>
      </w:pPr>
      <m:oMathPara>
        <m:oMath>
          <m:r>
            <w:rPr>
              <w:rFonts w:ascii="Cambria Math" w:eastAsia="宋体" w:hAnsi="Cambria Math"/>
              <w:szCs w:val="21"/>
              <w:lang w:val="fr-FR"/>
            </w:rPr>
            <m:t>timeweight(u,k,t)=exp(ω(t-</m:t>
          </m:r>
          <m:sSub>
            <m:sSubPr>
              <m:ctrlPr>
                <w:rPr>
                  <w:rFonts w:ascii="Cambria Math" w:eastAsia="宋体" w:hAnsi="Cambria Math"/>
                  <w:i/>
                  <w:iCs/>
                  <w:szCs w:val="21"/>
                  <w:lang w:val="fr-FR"/>
                </w:rPr>
              </m:ctrlPr>
            </m:sSubPr>
            <m:e>
              <m:r>
                <w:rPr>
                  <w:rFonts w:ascii="Cambria Math" w:eastAsia="宋体" w:hAnsi="Cambria Math"/>
                  <w:szCs w:val="21"/>
                  <w:lang w:val="fr-FR"/>
                </w:rPr>
                <m:t>t</m:t>
              </m:r>
            </m:e>
            <m:sub>
              <m:r>
                <w:rPr>
                  <w:rFonts w:ascii="Cambria Math" w:eastAsia="宋体" w:hAnsi="Cambria Math"/>
                  <w:szCs w:val="21"/>
                  <w:lang w:val="fr-FR"/>
                </w:rPr>
                <m:t>0</m:t>
              </m:r>
            </m:sub>
          </m:sSub>
          <m:r>
            <w:rPr>
              <w:rFonts w:ascii="Cambria Math" w:eastAsia="宋体" w:hAnsi="Cambria Math"/>
              <w:szCs w:val="21"/>
              <w:lang w:val="fr-FR"/>
            </w:rPr>
            <m:t>))</m:t>
          </m:r>
        </m:oMath>
      </m:oMathPara>
    </w:p>
    <w:p w14:paraId="7F835D41" w14:textId="3C3F6D2E" w:rsidR="003476BF" w:rsidRPr="00C81F86" w:rsidRDefault="003476BF" w:rsidP="00F513C3">
      <w:pPr>
        <w:spacing w:line="360" w:lineRule="auto"/>
        <w:rPr>
          <w:rFonts w:ascii="宋体" w:eastAsia="宋体" w:hAnsi="宋体"/>
          <w:szCs w:val="21"/>
          <w:lang w:val="fr-FR"/>
        </w:rPr>
      </w:pPr>
      <w:r w:rsidRPr="00C81F86">
        <w:rPr>
          <w:rFonts w:ascii="宋体" w:eastAsia="宋体" w:hAnsi="宋体"/>
          <w:szCs w:val="21"/>
          <w:lang w:val="fr-FR"/>
        </w:rPr>
        <w:tab/>
      </w:r>
      <w:r w:rsidRPr="00C81F86">
        <w:rPr>
          <w:rFonts w:ascii="宋体" w:eastAsia="宋体" w:hAnsi="宋体" w:hint="eastAsia"/>
          <w:szCs w:val="21"/>
          <w:lang w:val="fr-FR"/>
        </w:rPr>
        <w:t>其中，</w:t>
      </w:r>
      <m:oMath>
        <m:r>
          <w:rPr>
            <w:rFonts w:ascii="Cambria Math" w:eastAsia="宋体" w:hAnsi="Cambria Math"/>
            <w:szCs w:val="21"/>
            <w:lang w:val="fr-FR"/>
          </w:rPr>
          <m:t>ω</m:t>
        </m:r>
      </m:oMath>
      <w:r w:rsidRPr="00C81F86">
        <w:rPr>
          <w:rFonts w:ascii="宋体" w:eastAsia="宋体" w:hAnsi="宋体" w:hint="eastAsia"/>
          <w:iCs/>
          <w:szCs w:val="21"/>
          <w:lang w:val="fr-FR"/>
        </w:rPr>
        <w:t>为时间因子，可以调整时间远近的影响程度，</w:t>
      </w:r>
      <m:oMath>
        <m:r>
          <w:rPr>
            <w:rFonts w:ascii="Cambria Math" w:eastAsia="宋体" w:hAnsi="Cambria Math"/>
            <w:szCs w:val="21"/>
            <w:lang w:val="fr-FR"/>
          </w:rPr>
          <m:t>ω</m:t>
        </m:r>
      </m:oMath>
      <w:r w:rsidRPr="00C81F86">
        <w:rPr>
          <w:rFonts w:ascii="宋体" w:eastAsia="宋体" w:hAnsi="宋体" w:hint="eastAsia"/>
          <w:iCs/>
          <w:szCs w:val="21"/>
          <w:lang w:val="fr-FR"/>
        </w:rPr>
        <w:t>越大则随时间变化越快，可以依据不同资源的发展速度改变</w:t>
      </w:r>
      <m:oMath>
        <m:r>
          <w:rPr>
            <w:rFonts w:ascii="Cambria Math" w:eastAsia="宋体" w:hAnsi="Cambria Math"/>
            <w:szCs w:val="21"/>
            <w:lang w:val="fr-FR"/>
          </w:rPr>
          <m:t>ω</m:t>
        </m:r>
      </m:oMath>
      <w:r w:rsidRPr="00C81F86">
        <w:rPr>
          <w:rFonts w:ascii="宋体" w:eastAsia="宋体" w:hAnsi="宋体" w:hint="eastAsia"/>
          <w:iCs/>
          <w:szCs w:val="21"/>
          <w:lang w:val="fr-FR"/>
        </w:rPr>
        <w:t>的值。</w:t>
      </w:r>
      <w:r w:rsidR="00597F31" w:rsidRPr="00C81F86">
        <w:rPr>
          <w:rFonts w:ascii="宋体" w:eastAsia="宋体" w:hAnsi="宋体" w:hint="eastAsia"/>
          <w:iCs/>
          <w:szCs w:val="21"/>
          <w:lang w:val="fr-FR"/>
        </w:rPr>
        <w:t>此时关键词出现次数</w:t>
      </w:r>
      <m:oMath>
        <m:r>
          <w:rPr>
            <w:rFonts w:ascii="Cambria Math" w:eastAsia="宋体" w:hAnsi="Cambria Math"/>
            <w:szCs w:val="21"/>
            <w:lang w:val="fr-FR"/>
          </w:rPr>
          <m:t xml:space="preserve"> </m:t>
        </m:r>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i</m:t>
            </m:r>
            <m:r>
              <w:rPr>
                <w:rFonts w:ascii="Cambria Math" w:eastAsia="宋体" w:hAnsi="Cambria Math"/>
                <w:szCs w:val="21"/>
              </w:rPr>
              <m:t>,u</m:t>
            </m:r>
          </m:sub>
        </m:sSub>
        <m:r>
          <w:rPr>
            <w:rFonts w:ascii="Cambria Math" w:eastAsia="宋体" w:hAnsi="Cambria Math"/>
            <w:szCs w:val="21"/>
            <w:lang w:val="fr-FR"/>
          </w:rPr>
          <m:t xml:space="preserve"> </m:t>
        </m:r>
      </m:oMath>
      <w:r w:rsidR="00597F31" w:rsidRPr="00C81F86">
        <w:rPr>
          <w:rFonts w:ascii="宋体" w:eastAsia="宋体" w:hAnsi="宋体" w:hint="eastAsia"/>
          <w:szCs w:val="21"/>
          <w:lang w:val="fr-FR"/>
        </w:rPr>
        <w:t>被重新定义为：</w:t>
      </w:r>
    </w:p>
    <w:p w14:paraId="5FF8B809" w14:textId="378F5DCB" w:rsidR="00597F31" w:rsidRPr="00C81F86" w:rsidRDefault="00D66186" w:rsidP="00F513C3">
      <w:pPr>
        <w:spacing w:line="360" w:lineRule="auto"/>
        <w:rPr>
          <w:rFonts w:ascii="宋体" w:eastAsia="宋体" w:hAnsi="宋体"/>
          <w:i/>
          <w:iCs/>
          <w:szCs w:val="21"/>
          <w:lang w:val="fr-FR"/>
        </w:rPr>
      </w:pPr>
      <m:oMathPara>
        <m:oMath>
          <m:sSub>
            <m:sSubPr>
              <m:ctrlPr>
                <w:rPr>
                  <w:rFonts w:ascii="Cambria Math" w:eastAsia="宋体" w:hAnsi="Cambria Math"/>
                  <w:i/>
                  <w:szCs w:val="21"/>
                  <w:lang w:val="fr-FR"/>
                </w:rPr>
              </m:ctrlPr>
            </m:sSubPr>
            <m:e>
              <m:r>
                <w:rPr>
                  <w:rFonts w:ascii="Cambria Math" w:eastAsia="宋体" w:hAnsi="Cambria Math"/>
                  <w:szCs w:val="21"/>
                  <w:lang w:val="fr-FR"/>
                </w:rPr>
                <m:t>n</m:t>
              </m:r>
            </m:e>
            <m:sub>
              <m:r>
                <w:rPr>
                  <w:rFonts w:ascii="Cambria Math" w:eastAsia="宋体" w:hAnsi="Cambria Math"/>
                  <w:szCs w:val="21"/>
                  <w:lang w:val="fr-FR"/>
                </w:rPr>
                <m:t>i</m:t>
              </m:r>
              <m:r>
                <w:rPr>
                  <w:rFonts w:ascii="Cambria Math" w:eastAsia="宋体" w:hAnsi="Cambria Math"/>
                  <w:szCs w:val="21"/>
                </w:rPr>
                <m:t>,u</m:t>
              </m:r>
            </m:sub>
          </m:sSub>
          <m:r>
            <w:rPr>
              <w:rFonts w:ascii="Cambria Math" w:eastAsia="宋体" w:hAnsi="Cambria Math"/>
              <w:szCs w:val="21"/>
              <w:lang w:val="fr-FR"/>
            </w:rPr>
            <m:t>=</m:t>
          </m:r>
          <m:nary>
            <m:naryPr>
              <m:chr m:val="∑"/>
              <m:subHide m:val="1"/>
              <m:supHide m:val="1"/>
              <m:ctrlPr>
                <w:rPr>
                  <w:rFonts w:ascii="Cambria Math" w:eastAsia="宋体" w:hAnsi="Cambria Math"/>
                  <w:i/>
                  <w:szCs w:val="21"/>
                  <w:lang w:val="fr-FR"/>
                </w:rPr>
              </m:ctrlPr>
            </m:naryPr>
            <m:sub/>
            <m:sup/>
            <m:e>
              <m:r>
                <w:rPr>
                  <w:rFonts w:ascii="Cambria Math" w:eastAsia="宋体" w:hAnsi="Cambria Math"/>
                  <w:szCs w:val="21"/>
                  <w:lang w:val="fr-FR"/>
                </w:rPr>
                <m:t>timeweight(u,k,t)</m:t>
              </m:r>
            </m:e>
          </m:nary>
        </m:oMath>
      </m:oMathPara>
    </w:p>
    <w:p w14:paraId="3E3F0781" w14:textId="4A767DA8" w:rsidR="003476BF" w:rsidRDefault="00597F31" w:rsidP="00F513C3">
      <w:pPr>
        <w:spacing w:line="360" w:lineRule="auto"/>
        <w:rPr>
          <w:rFonts w:ascii="宋体" w:eastAsia="宋体" w:hAnsi="宋体"/>
          <w:iCs/>
          <w:szCs w:val="21"/>
          <w:lang w:val="fr-FR"/>
        </w:rPr>
      </w:pPr>
      <w:r w:rsidRPr="00C81F86">
        <w:rPr>
          <w:rFonts w:ascii="宋体" w:eastAsia="宋体" w:hAnsi="宋体" w:hint="eastAsia"/>
          <w:iCs/>
          <w:szCs w:val="21"/>
          <w:lang w:val="fr-FR"/>
        </w:rPr>
        <w:t>当时间比较接近时，</w:t>
      </w:r>
      <w:r w:rsidR="00BB4D83" w:rsidRPr="00C81F86">
        <w:rPr>
          <w:rFonts w:ascii="宋体" w:eastAsia="宋体" w:hAnsi="宋体" w:hint="eastAsia"/>
          <w:iCs/>
          <w:szCs w:val="21"/>
          <w:lang w:val="fr-FR"/>
        </w:rPr>
        <w:t>为了减小运算的复杂度，</w:t>
      </w:r>
      <w:r w:rsidRPr="00C81F86">
        <w:rPr>
          <w:rFonts w:ascii="宋体" w:eastAsia="宋体" w:hAnsi="宋体" w:hint="eastAsia"/>
          <w:iCs/>
          <w:szCs w:val="21"/>
          <w:lang w:val="fr-FR"/>
        </w:rPr>
        <w:t>我们可以近似将时间权重视为1</w:t>
      </w:r>
      <w:r w:rsidRPr="00C81F86">
        <w:rPr>
          <w:rFonts w:ascii="宋体" w:eastAsia="宋体" w:hAnsi="宋体"/>
          <w:iCs/>
          <w:szCs w:val="21"/>
          <w:lang w:val="fr-FR"/>
        </w:rPr>
        <w:t>.</w:t>
      </w:r>
    </w:p>
    <w:p w14:paraId="79B7BA26" w14:textId="1B603669" w:rsidR="00145443" w:rsidRPr="004F3152" w:rsidRDefault="00AB6230" w:rsidP="00F513C3">
      <w:pPr>
        <w:spacing w:line="360" w:lineRule="auto"/>
        <w:rPr>
          <w:rFonts w:ascii="宋体" w:eastAsia="宋体" w:hAnsi="宋体"/>
          <w:b/>
          <w:iCs/>
          <w:szCs w:val="21"/>
          <w:lang w:val="fr-FR"/>
          <w:rPrChange w:id="32" w:author="jlu" w:date="2021-09-10T07:51:00Z">
            <w:rPr>
              <w:rFonts w:ascii="宋体" w:eastAsia="宋体" w:hAnsi="宋体"/>
              <w:iCs/>
              <w:szCs w:val="21"/>
              <w:lang w:val="fr-FR"/>
            </w:rPr>
          </w:rPrChange>
        </w:rPr>
      </w:pPr>
      <w:r w:rsidRPr="004F3152">
        <w:rPr>
          <w:rFonts w:ascii="宋体" w:eastAsia="宋体" w:hAnsi="宋体"/>
          <w:b/>
          <w:iCs/>
          <w:szCs w:val="21"/>
          <w:lang w:val="fr-FR"/>
          <w:rPrChange w:id="33" w:author="jlu" w:date="2021-09-10T07:51:00Z">
            <w:rPr>
              <w:rFonts w:ascii="宋体" w:eastAsia="宋体" w:hAnsi="宋体"/>
              <w:iCs/>
              <w:szCs w:val="21"/>
              <w:lang w:val="fr-FR"/>
            </w:rPr>
          </w:rPrChange>
        </w:rPr>
        <w:t>3</w:t>
      </w:r>
      <w:r w:rsidR="00145443" w:rsidRPr="004F3152">
        <w:rPr>
          <w:rFonts w:ascii="宋体" w:eastAsia="宋体" w:hAnsi="宋体"/>
          <w:b/>
          <w:iCs/>
          <w:szCs w:val="21"/>
          <w:lang w:val="fr-FR"/>
          <w:rPrChange w:id="34" w:author="jlu" w:date="2021-09-10T07:51:00Z">
            <w:rPr>
              <w:rFonts w:ascii="宋体" w:eastAsia="宋体" w:hAnsi="宋体"/>
              <w:iCs/>
              <w:szCs w:val="21"/>
              <w:lang w:val="fr-FR"/>
            </w:rPr>
          </w:rPrChange>
        </w:rPr>
        <w:t xml:space="preserve"> </w:t>
      </w:r>
      <w:r w:rsidRPr="004F3152">
        <w:rPr>
          <w:rFonts w:ascii="宋体" w:eastAsia="宋体" w:hAnsi="宋体" w:hint="eastAsia"/>
          <w:b/>
          <w:iCs/>
          <w:szCs w:val="21"/>
          <w:lang w:val="fr-FR"/>
          <w:rPrChange w:id="35" w:author="jlu" w:date="2021-09-10T07:51:00Z">
            <w:rPr>
              <w:rFonts w:ascii="宋体" w:eastAsia="宋体" w:hAnsi="宋体" w:hint="eastAsia"/>
              <w:iCs/>
              <w:szCs w:val="21"/>
              <w:lang w:val="fr-FR"/>
            </w:rPr>
          </w:rPrChange>
        </w:rPr>
        <w:t>数据集与</w:t>
      </w:r>
      <w:r w:rsidR="009726F4" w:rsidRPr="004F3152">
        <w:rPr>
          <w:rFonts w:ascii="宋体" w:eastAsia="宋体" w:hAnsi="宋体" w:hint="eastAsia"/>
          <w:b/>
          <w:iCs/>
          <w:szCs w:val="21"/>
          <w:lang w:val="fr-FR"/>
          <w:rPrChange w:id="36" w:author="jlu" w:date="2021-09-10T07:51:00Z">
            <w:rPr>
              <w:rFonts w:ascii="宋体" w:eastAsia="宋体" w:hAnsi="宋体" w:hint="eastAsia"/>
              <w:iCs/>
              <w:szCs w:val="21"/>
              <w:lang w:val="fr-FR"/>
            </w:rPr>
          </w:rPrChange>
        </w:rPr>
        <w:t>实验设计</w:t>
      </w:r>
    </w:p>
    <w:p w14:paraId="61696BB5" w14:textId="343E795B" w:rsidR="00C65FF7" w:rsidRPr="00C81F86" w:rsidRDefault="00C65FF7" w:rsidP="00F513C3">
      <w:pPr>
        <w:spacing w:line="360" w:lineRule="auto"/>
        <w:rPr>
          <w:rFonts w:ascii="宋体" w:eastAsia="宋体" w:hAnsi="宋体"/>
          <w:iCs/>
          <w:szCs w:val="21"/>
          <w:lang w:val="fr-FR"/>
        </w:rPr>
      </w:pPr>
      <w:r w:rsidRPr="00C81F86">
        <w:rPr>
          <w:rFonts w:ascii="宋体" w:eastAsia="宋体" w:hAnsi="宋体"/>
          <w:iCs/>
          <w:szCs w:val="21"/>
          <w:lang w:val="fr-FR"/>
        </w:rPr>
        <w:tab/>
      </w:r>
      <w:r w:rsidRPr="00C81F86">
        <w:rPr>
          <w:rFonts w:ascii="宋体" w:eastAsia="宋体" w:hAnsi="宋体" w:hint="eastAsia"/>
          <w:iCs/>
          <w:szCs w:val="21"/>
          <w:lang w:val="fr-FR"/>
        </w:rPr>
        <w:t>第2节展示了基于关键词权重的推荐系统的基本原理和流程，</w:t>
      </w:r>
      <w:r w:rsidR="00F954AD">
        <w:rPr>
          <w:rFonts w:ascii="宋体" w:eastAsia="宋体" w:hAnsi="宋体" w:hint="eastAsia"/>
          <w:iCs/>
          <w:szCs w:val="21"/>
          <w:lang w:val="fr-FR"/>
        </w:rPr>
        <w:t>接下来进行实验设计和模型呈现。</w:t>
      </w:r>
    </w:p>
    <w:p w14:paraId="6CAB36E6" w14:textId="7F49C830" w:rsidR="00BB4D83" w:rsidRPr="00C81F86" w:rsidRDefault="00AB6230" w:rsidP="00F513C3">
      <w:pPr>
        <w:spacing w:line="360" w:lineRule="auto"/>
        <w:rPr>
          <w:rFonts w:ascii="宋体" w:eastAsia="宋体" w:hAnsi="宋体"/>
          <w:iCs/>
          <w:szCs w:val="21"/>
          <w:lang w:val="fr-FR"/>
        </w:rPr>
      </w:pPr>
      <w:r>
        <w:rPr>
          <w:rFonts w:ascii="宋体" w:eastAsia="宋体" w:hAnsi="宋体"/>
          <w:iCs/>
          <w:szCs w:val="21"/>
          <w:lang w:val="fr-FR"/>
        </w:rPr>
        <w:t>3</w:t>
      </w:r>
      <w:r w:rsidR="00C65FF7" w:rsidRPr="00C81F86">
        <w:rPr>
          <w:rFonts w:ascii="宋体" w:eastAsia="宋体" w:hAnsi="宋体"/>
          <w:iCs/>
          <w:szCs w:val="21"/>
          <w:lang w:val="fr-FR"/>
        </w:rPr>
        <w:t>.1</w:t>
      </w:r>
      <w:r w:rsidR="00C65FF7" w:rsidRPr="00C81F86">
        <w:rPr>
          <w:rFonts w:ascii="宋体" w:eastAsia="宋体" w:hAnsi="宋体" w:hint="eastAsia"/>
          <w:iCs/>
          <w:szCs w:val="21"/>
          <w:lang w:val="fr-FR"/>
        </w:rPr>
        <w:t>数据集</w:t>
      </w:r>
    </w:p>
    <w:p w14:paraId="2C0614F0" w14:textId="5683B14A" w:rsidR="00F954AD" w:rsidRDefault="00F954AD" w:rsidP="00F513C3">
      <w:pPr>
        <w:pStyle w:val="HTML"/>
        <w:shd w:val="clear" w:color="auto" w:fill="FFFFFF"/>
        <w:spacing w:line="360" w:lineRule="auto"/>
        <w:textAlignment w:val="baseline"/>
        <w:rPr>
          <w:iCs/>
          <w:sz w:val="21"/>
          <w:szCs w:val="21"/>
          <w:lang w:val="fr-FR"/>
        </w:rPr>
      </w:pPr>
      <w:r>
        <w:rPr>
          <w:iCs/>
          <w:szCs w:val="21"/>
          <w:lang w:val="fr-FR"/>
        </w:rPr>
        <w:tab/>
      </w:r>
      <w:r w:rsidRPr="00F954AD">
        <w:rPr>
          <w:rFonts w:hint="eastAsia"/>
          <w:iCs/>
          <w:sz w:val="21"/>
          <w:szCs w:val="21"/>
          <w:lang w:val="fr-FR"/>
        </w:rPr>
        <w:t>本文实验的数据集为万方知识数据平台2</w:t>
      </w:r>
      <w:r w:rsidRPr="00F954AD">
        <w:rPr>
          <w:iCs/>
          <w:sz w:val="21"/>
          <w:szCs w:val="21"/>
          <w:lang w:val="fr-FR"/>
        </w:rPr>
        <w:t>020</w:t>
      </w:r>
      <w:r w:rsidRPr="00F954AD">
        <w:rPr>
          <w:rFonts w:hint="eastAsia"/>
          <w:iCs/>
          <w:sz w:val="21"/>
          <w:szCs w:val="21"/>
          <w:lang w:val="fr-FR"/>
        </w:rPr>
        <w:t>年的部分用户浏览纪录和下载纪录，使用纪录2</w:t>
      </w:r>
      <w:r w:rsidRPr="00F954AD">
        <w:rPr>
          <w:iCs/>
          <w:sz w:val="21"/>
          <w:szCs w:val="21"/>
          <w:lang w:val="fr-FR"/>
        </w:rPr>
        <w:t>843595</w:t>
      </w:r>
      <w:r w:rsidRPr="00F954AD">
        <w:rPr>
          <w:rFonts w:hint="eastAsia"/>
          <w:iCs/>
          <w:sz w:val="21"/>
          <w:szCs w:val="21"/>
          <w:lang w:val="fr-FR"/>
        </w:rPr>
        <w:t>条，涉及的用户3</w:t>
      </w:r>
      <w:r w:rsidRPr="00F954AD">
        <w:rPr>
          <w:iCs/>
          <w:sz w:val="21"/>
          <w:szCs w:val="21"/>
          <w:lang w:val="fr-FR"/>
        </w:rPr>
        <w:t>95266</w:t>
      </w:r>
      <w:r w:rsidRPr="00F954AD">
        <w:rPr>
          <w:rFonts w:hint="eastAsia"/>
          <w:iCs/>
          <w:sz w:val="21"/>
          <w:szCs w:val="21"/>
          <w:lang w:val="fr-FR"/>
        </w:rPr>
        <w:t>个</w:t>
      </w:r>
      <w:r>
        <w:rPr>
          <w:rFonts w:hint="eastAsia"/>
          <w:iCs/>
          <w:sz w:val="21"/>
          <w:szCs w:val="21"/>
          <w:lang w:val="fr-FR"/>
        </w:rPr>
        <w:t>，文献1</w:t>
      </w:r>
      <w:r>
        <w:rPr>
          <w:iCs/>
          <w:sz w:val="21"/>
          <w:szCs w:val="21"/>
          <w:lang w:val="fr-FR"/>
        </w:rPr>
        <w:t>558865</w:t>
      </w:r>
      <w:r>
        <w:rPr>
          <w:rFonts w:hint="eastAsia"/>
          <w:iCs/>
          <w:sz w:val="21"/>
          <w:szCs w:val="21"/>
          <w:lang w:val="fr-FR"/>
        </w:rPr>
        <w:t>篇。原始数据包含用户ID、用户类型、文献ID、文献标题、浏览时间、省份、文章关键词、作者等信息，如下图所示：</w:t>
      </w:r>
    </w:p>
    <w:p w14:paraId="05F6B7EC" w14:textId="15353DF3" w:rsidR="00BB4D83" w:rsidRDefault="00F954AD" w:rsidP="00F513C3">
      <w:pPr>
        <w:pStyle w:val="HTML"/>
        <w:shd w:val="clear" w:color="auto" w:fill="FFFFFF"/>
        <w:spacing w:line="360" w:lineRule="auto"/>
        <w:textAlignment w:val="baseline"/>
        <w:rPr>
          <w:rFonts w:ascii="Courier New" w:hAnsi="Courier New"/>
          <w:color w:val="000000"/>
          <w:sz w:val="21"/>
          <w:szCs w:val="21"/>
        </w:rPr>
      </w:pPr>
      <w:r>
        <w:rPr>
          <w:rFonts w:hint="eastAsia"/>
          <w:iCs/>
          <w:noProof/>
          <w:sz w:val="21"/>
          <w:szCs w:val="21"/>
          <w:lang w:val="fr-FR"/>
        </w:rPr>
        <w:lastRenderedPageBreak/>
        <w:drawing>
          <wp:inline distT="0" distB="0" distL="0" distR="0" wp14:anchorId="030A9FBA" wp14:editId="0FB761FF">
            <wp:extent cx="4797083" cy="25873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7083" cy="2587314"/>
                    </a:xfrm>
                    <a:prstGeom prst="rect">
                      <a:avLst/>
                    </a:prstGeom>
                    <a:noFill/>
                    <a:ln>
                      <a:noFill/>
                    </a:ln>
                  </pic:spPr>
                </pic:pic>
              </a:graphicData>
            </a:graphic>
          </wp:inline>
        </w:drawing>
      </w:r>
    </w:p>
    <w:p w14:paraId="3696537E" w14:textId="40726298" w:rsidR="00F954AD" w:rsidRPr="00F954AD" w:rsidRDefault="00F954AD" w:rsidP="00F513C3">
      <w:pPr>
        <w:pStyle w:val="HTML"/>
        <w:shd w:val="clear" w:color="auto" w:fill="FFFFFF"/>
        <w:spacing w:line="360" w:lineRule="auto"/>
        <w:jc w:val="center"/>
        <w:textAlignment w:val="baseline"/>
        <w:rPr>
          <w:color w:val="000000"/>
          <w:sz w:val="21"/>
          <w:szCs w:val="21"/>
        </w:rPr>
      </w:pPr>
      <w:r w:rsidRPr="00F954AD">
        <w:rPr>
          <w:rFonts w:hint="eastAsia"/>
          <w:color w:val="000000"/>
          <w:sz w:val="21"/>
          <w:szCs w:val="21"/>
        </w:rPr>
        <w:t>图</w:t>
      </w:r>
      <w:r w:rsidR="00AB6230">
        <w:rPr>
          <w:color w:val="000000"/>
          <w:sz w:val="21"/>
          <w:szCs w:val="21"/>
        </w:rPr>
        <w:t>3</w:t>
      </w:r>
      <w:r w:rsidRPr="00F954AD">
        <w:rPr>
          <w:color w:val="000000"/>
          <w:sz w:val="21"/>
          <w:szCs w:val="21"/>
        </w:rPr>
        <w:t>.1</w:t>
      </w:r>
      <w:r w:rsidR="00DD6A7D">
        <w:rPr>
          <w:color w:val="000000"/>
          <w:sz w:val="21"/>
          <w:szCs w:val="21"/>
        </w:rPr>
        <w:t>.1</w:t>
      </w:r>
      <w:r w:rsidRPr="00F954AD">
        <w:rPr>
          <w:color w:val="000000"/>
          <w:sz w:val="21"/>
          <w:szCs w:val="21"/>
        </w:rPr>
        <w:t xml:space="preserve"> </w:t>
      </w:r>
      <w:r w:rsidRPr="00F954AD">
        <w:rPr>
          <w:rFonts w:hint="eastAsia"/>
          <w:color w:val="000000"/>
          <w:sz w:val="21"/>
          <w:szCs w:val="21"/>
        </w:rPr>
        <w:t>部分用户使用纪录</w:t>
      </w:r>
    </w:p>
    <w:p w14:paraId="747C13C2" w14:textId="7E012C45" w:rsidR="00F954AD" w:rsidRPr="00F954AD" w:rsidRDefault="00F954AD" w:rsidP="00F513C3">
      <w:pPr>
        <w:pStyle w:val="HTML"/>
        <w:shd w:val="clear" w:color="auto" w:fill="FFFFFF"/>
        <w:tabs>
          <w:tab w:val="clear" w:pos="916"/>
          <w:tab w:val="left" w:pos="702"/>
        </w:tabs>
        <w:spacing w:line="360" w:lineRule="auto"/>
        <w:textAlignment w:val="baseline"/>
        <w:rPr>
          <w:color w:val="000000"/>
          <w:sz w:val="21"/>
          <w:szCs w:val="21"/>
        </w:rPr>
      </w:pPr>
      <w:r w:rsidRPr="00F954AD">
        <w:rPr>
          <w:color w:val="000000"/>
          <w:sz w:val="21"/>
          <w:szCs w:val="21"/>
        </w:rPr>
        <w:tab/>
      </w:r>
      <w:r w:rsidRPr="00F954AD">
        <w:rPr>
          <w:rFonts w:hint="eastAsia"/>
          <w:color w:val="000000"/>
          <w:sz w:val="21"/>
          <w:szCs w:val="21"/>
        </w:rPr>
        <w:t>在本文中，针对实验数据集的数据预处理包括如下操作：</w:t>
      </w:r>
    </w:p>
    <w:p w14:paraId="0E0C402B" w14:textId="00A6B657" w:rsidR="00F954AD" w:rsidRPr="00F954AD" w:rsidRDefault="00136970" w:rsidP="00F513C3">
      <w:pPr>
        <w:pStyle w:val="HTML"/>
        <w:shd w:val="clear" w:color="auto" w:fill="FFFFFF"/>
        <w:tabs>
          <w:tab w:val="clear" w:pos="916"/>
        </w:tabs>
        <w:spacing w:line="360" w:lineRule="auto"/>
        <w:textAlignment w:val="baseline"/>
        <w:rPr>
          <w:color w:val="000000"/>
          <w:sz w:val="21"/>
          <w:szCs w:val="21"/>
        </w:rPr>
      </w:pPr>
      <w:r>
        <w:rPr>
          <w:rFonts w:hint="eastAsia"/>
          <w:color w:val="000000"/>
          <w:sz w:val="21"/>
          <w:szCs w:val="21"/>
        </w:rPr>
        <w:t>(</w:t>
      </w:r>
      <w:r w:rsidR="00F954AD" w:rsidRPr="00F954AD">
        <w:rPr>
          <w:color w:val="000000"/>
          <w:sz w:val="21"/>
          <w:szCs w:val="21"/>
        </w:rPr>
        <w:t>1</w:t>
      </w:r>
      <w:r>
        <w:rPr>
          <w:rFonts w:hint="eastAsia"/>
          <w:color w:val="000000"/>
          <w:sz w:val="21"/>
          <w:szCs w:val="21"/>
        </w:rPr>
        <w:t>)</w:t>
      </w:r>
      <w:r w:rsidR="00F954AD" w:rsidRPr="00F954AD">
        <w:rPr>
          <w:rFonts w:hint="eastAsia"/>
          <w:color w:val="000000"/>
          <w:sz w:val="21"/>
          <w:szCs w:val="21"/>
        </w:rPr>
        <w:t>删除数据中的无用字段，留下用户ID、文献标题和关键词以减小操作量。</w:t>
      </w:r>
    </w:p>
    <w:p w14:paraId="18160FF4" w14:textId="3AC26551" w:rsidR="00F954AD" w:rsidRPr="00F954AD" w:rsidRDefault="00136970" w:rsidP="00F513C3">
      <w:pPr>
        <w:pStyle w:val="HTML"/>
        <w:shd w:val="clear" w:color="auto" w:fill="FFFFFF"/>
        <w:tabs>
          <w:tab w:val="clear" w:pos="916"/>
          <w:tab w:val="left" w:pos="78"/>
        </w:tabs>
        <w:spacing w:line="360" w:lineRule="auto"/>
        <w:textAlignment w:val="baseline"/>
        <w:rPr>
          <w:color w:val="000000"/>
          <w:sz w:val="21"/>
          <w:szCs w:val="21"/>
        </w:rPr>
      </w:pPr>
      <w:r>
        <w:rPr>
          <w:color w:val="000000"/>
          <w:sz w:val="21"/>
          <w:szCs w:val="21"/>
        </w:rPr>
        <w:t>(</w:t>
      </w:r>
      <w:r w:rsidR="00F954AD" w:rsidRPr="00F954AD">
        <w:rPr>
          <w:rFonts w:hint="eastAsia"/>
          <w:color w:val="000000"/>
          <w:sz w:val="21"/>
          <w:szCs w:val="21"/>
        </w:rPr>
        <w:t>2</w:t>
      </w:r>
      <w:r>
        <w:rPr>
          <w:rFonts w:hint="eastAsia"/>
          <w:color w:val="000000"/>
          <w:sz w:val="21"/>
          <w:szCs w:val="21"/>
        </w:rPr>
        <w:t>)</w:t>
      </w:r>
      <w:r w:rsidR="00F954AD" w:rsidRPr="00F954AD">
        <w:rPr>
          <w:rFonts w:hint="eastAsia"/>
          <w:color w:val="000000"/>
          <w:sz w:val="21"/>
          <w:szCs w:val="21"/>
        </w:rPr>
        <w:t>清除表中的无效数据，例如缺少文献标题的使用数据。</w:t>
      </w:r>
    </w:p>
    <w:p w14:paraId="3A7004C7" w14:textId="38B6303A" w:rsidR="00F954AD" w:rsidRDefault="00136970" w:rsidP="00F513C3">
      <w:pPr>
        <w:pStyle w:val="HTML"/>
        <w:shd w:val="clear" w:color="auto" w:fill="FFFFFF"/>
        <w:tabs>
          <w:tab w:val="clear" w:pos="916"/>
          <w:tab w:val="left" w:pos="78"/>
        </w:tabs>
        <w:spacing w:line="360" w:lineRule="auto"/>
        <w:textAlignment w:val="baseline"/>
        <w:rPr>
          <w:color w:val="000000"/>
          <w:sz w:val="21"/>
          <w:szCs w:val="21"/>
        </w:rPr>
      </w:pPr>
      <w:r>
        <w:rPr>
          <w:color w:val="000000"/>
          <w:sz w:val="21"/>
          <w:szCs w:val="21"/>
        </w:rPr>
        <w:t>(</w:t>
      </w:r>
      <w:r w:rsidR="00F954AD" w:rsidRPr="00F954AD">
        <w:rPr>
          <w:rFonts w:hint="eastAsia"/>
          <w:color w:val="000000"/>
          <w:sz w:val="21"/>
          <w:szCs w:val="21"/>
        </w:rPr>
        <w:t>3</w:t>
      </w:r>
      <w:r>
        <w:rPr>
          <w:rFonts w:hint="eastAsia"/>
          <w:color w:val="000000"/>
          <w:sz w:val="21"/>
          <w:szCs w:val="21"/>
        </w:rPr>
        <w:t>)</w:t>
      </w:r>
      <w:r w:rsidR="00F954AD" w:rsidRPr="00F954AD">
        <w:rPr>
          <w:rFonts w:hint="eastAsia"/>
          <w:color w:val="000000"/>
          <w:sz w:val="21"/>
          <w:szCs w:val="21"/>
        </w:rPr>
        <w:t>将关键词拆分成列表，原表的关键词合并展示，本文将其分隔开</w:t>
      </w:r>
      <w:r w:rsidR="00F954AD">
        <w:rPr>
          <w:rFonts w:hint="eastAsia"/>
          <w:color w:val="000000"/>
          <w:sz w:val="21"/>
          <w:szCs w:val="21"/>
        </w:rPr>
        <w:t>并统一格式以方便后续操作。</w:t>
      </w:r>
    </w:p>
    <w:p w14:paraId="64A96734" w14:textId="43917FF9" w:rsidR="00F954AD" w:rsidRDefault="00136970" w:rsidP="00F513C3">
      <w:pPr>
        <w:pStyle w:val="HTML"/>
        <w:shd w:val="clear" w:color="auto" w:fill="FFFFFF"/>
        <w:tabs>
          <w:tab w:val="clear" w:pos="916"/>
          <w:tab w:val="left" w:pos="78"/>
        </w:tabs>
        <w:spacing w:line="360" w:lineRule="auto"/>
        <w:textAlignment w:val="baseline"/>
        <w:rPr>
          <w:color w:val="000000"/>
          <w:sz w:val="21"/>
          <w:szCs w:val="21"/>
        </w:rPr>
      </w:pPr>
      <w:r>
        <w:rPr>
          <w:color w:val="000000"/>
          <w:sz w:val="21"/>
          <w:szCs w:val="21"/>
        </w:rPr>
        <w:t>(</w:t>
      </w:r>
      <w:r w:rsidR="00F954AD">
        <w:rPr>
          <w:rFonts w:hint="eastAsia"/>
          <w:color w:val="000000"/>
          <w:sz w:val="21"/>
          <w:szCs w:val="21"/>
        </w:rPr>
        <w:t>4</w:t>
      </w:r>
      <w:r>
        <w:rPr>
          <w:rFonts w:hint="eastAsia"/>
          <w:color w:val="000000"/>
          <w:sz w:val="21"/>
          <w:szCs w:val="21"/>
        </w:rPr>
        <w:t>)</w:t>
      </w:r>
      <w:r w:rsidR="00BE4289">
        <w:rPr>
          <w:rFonts w:hint="eastAsia"/>
          <w:color w:val="000000"/>
          <w:sz w:val="21"/>
          <w:szCs w:val="21"/>
        </w:rPr>
        <w:t>将数据按</w:t>
      </w:r>
      <w:r w:rsidR="00BE4289">
        <w:rPr>
          <w:color w:val="000000"/>
          <w:sz w:val="21"/>
          <w:szCs w:val="21"/>
        </w:rPr>
        <w:t>ID</w:t>
      </w:r>
      <w:r w:rsidR="00D73F87">
        <w:rPr>
          <w:color w:val="000000"/>
          <w:sz w:val="21"/>
          <w:szCs w:val="21"/>
        </w:rPr>
        <w:t xml:space="preserve"> </w:t>
      </w:r>
      <w:r w:rsidR="00BE4289">
        <w:rPr>
          <w:color w:val="000000"/>
          <w:sz w:val="21"/>
          <w:szCs w:val="21"/>
        </w:rPr>
        <w:t>+</w:t>
      </w:r>
      <w:r w:rsidR="00D73F87">
        <w:rPr>
          <w:color w:val="000000"/>
          <w:sz w:val="21"/>
          <w:szCs w:val="21"/>
        </w:rPr>
        <w:t xml:space="preserve"> </w:t>
      </w:r>
      <w:r w:rsidR="00BE4289">
        <w:rPr>
          <w:color w:val="000000"/>
          <w:sz w:val="21"/>
          <w:szCs w:val="21"/>
        </w:rPr>
        <w:t>title</w:t>
      </w:r>
      <w:r w:rsidR="00D73F87">
        <w:rPr>
          <w:color w:val="000000"/>
          <w:sz w:val="21"/>
          <w:szCs w:val="21"/>
        </w:rPr>
        <w:t xml:space="preserve"> </w:t>
      </w:r>
      <w:r w:rsidR="00BE4289">
        <w:rPr>
          <w:color w:val="000000"/>
          <w:sz w:val="21"/>
          <w:szCs w:val="21"/>
        </w:rPr>
        <w:t>+</w:t>
      </w:r>
      <w:r w:rsidR="00D73F87">
        <w:rPr>
          <w:color w:val="000000"/>
          <w:sz w:val="21"/>
          <w:szCs w:val="21"/>
        </w:rPr>
        <w:t xml:space="preserve"> </w:t>
      </w:r>
      <w:r w:rsidR="00BE4289">
        <w:rPr>
          <w:color w:val="000000"/>
          <w:sz w:val="21"/>
          <w:szCs w:val="21"/>
        </w:rPr>
        <w:t>keywords</w:t>
      </w:r>
      <w:r w:rsidR="00BE4289">
        <w:rPr>
          <w:rFonts w:hint="eastAsia"/>
          <w:color w:val="000000"/>
          <w:sz w:val="21"/>
          <w:szCs w:val="21"/>
        </w:rPr>
        <w:t>的新式存储到t</w:t>
      </w:r>
      <w:r w:rsidR="00BE4289">
        <w:rPr>
          <w:color w:val="000000"/>
          <w:sz w:val="21"/>
          <w:szCs w:val="21"/>
        </w:rPr>
        <w:t>xt</w:t>
      </w:r>
      <w:r w:rsidR="00BE4289">
        <w:rPr>
          <w:rFonts w:hint="eastAsia"/>
          <w:color w:val="000000"/>
          <w:sz w:val="21"/>
          <w:szCs w:val="21"/>
        </w:rPr>
        <w:t>文件中，如下图所示：</w:t>
      </w:r>
    </w:p>
    <w:p w14:paraId="2009CE50" w14:textId="2F5E5D61" w:rsidR="00BE4289" w:rsidRDefault="00BE4289" w:rsidP="00F513C3">
      <w:pPr>
        <w:pStyle w:val="HTML"/>
        <w:shd w:val="clear" w:color="auto" w:fill="FFFFFF"/>
        <w:tabs>
          <w:tab w:val="clear" w:pos="916"/>
          <w:tab w:val="left" w:pos="78"/>
        </w:tabs>
        <w:spacing w:line="360" w:lineRule="auto"/>
        <w:textAlignment w:val="baseline"/>
        <w:rPr>
          <w:color w:val="000000"/>
          <w:sz w:val="21"/>
          <w:szCs w:val="21"/>
        </w:rPr>
      </w:pPr>
      <w:r>
        <w:rPr>
          <w:noProof/>
        </w:rPr>
        <w:drawing>
          <wp:inline distT="0" distB="0" distL="0" distR="0" wp14:anchorId="507D4013" wp14:editId="3217B8BA">
            <wp:extent cx="5332267" cy="1941341"/>
            <wp:effectExtent l="0" t="0" r="190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5210" cy="1946053"/>
                    </a:xfrm>
                    <a:prstGeom prst="rect">
                      <a:avLst/>
                    </a:prstGeom>
                  </pic:spPr>
                </pic:pic>
              </a:graphicData>
            </a:graphic>
          </wp:inline>
        </w:drawing>
      </w:r>
    </w:p>
    <w:p w14:paraId="52312003" w14:textId="0EFAB301" w:rsidR="00DD6A7D" w:rsidRDefault="00DD6A7D" w:rsidP="00DD6A7D">
      <w:pPr>
        <w:pStyle w:val="HTML"/>
        <w:shd w:val="clear" w:color="auto" w:fill="FFFFFF"/>
        <w:tabs>
          <w:tab w:val="clear" w:pos="916"/>
          <w:tab w:val="left" w:pos="78"/>
        </w:tabs>
        <w:spacing w:line="360" w:lineRule="auto"/>
        <w:jc w:val="center"/>
        <w:textAlignment w:val="baseline"/>
        <w:rPr>
          <w:color w:val="000000"/>
          <w:sz w:val="21"/>
          <w:szCs w:val="21"/>
        </w:rPr>
      </w:pPr>
      <w:r>
        <w:rPr>
          <w:rFonts w:hint="eastAsia"/>
          <w:color w:val="000000"/>
          <w:sz w:val="21"/>
          <w:szCs w:val="21"/>
        </w:rPr>
        <w:t>图</w:t>
      </w:r>
      <w:r w:rsidR="00AB6230">
        <w:rPr>
          <w:color w:val="000000"/>
          <w:sz w:val="21"/>
          <w:szCs w:val="21"/>
        </w:rPr>
        <w:t>3</w:t>
      </w:r>
      <w:r>
        <w:rPr>
          <w:color w:val="000000"/>
          <w:sz w:val="21"/>
          <w:szCs w:val="21"/>
        </w:rPr>
        <w:t xml:space="preserve">.1.2 </w:t>
      </w:r>
      <w:r>
        <w:rPr>
          <w:rFonts w:hint="eastAsia"/>
          <w:color w:val="000000"/>
          <w:sz w:val="21"/>
          <w:szCs w:val="21"/>
        </w:rPr>
        <w:t>数据存储形式</w:t>
      </w:r>
    </w:p>
    <w:p w14:paraId="56B60D1E" w14:textId="0A600EEE" w:rsidR="00BE4289" w:rsidRDefault="00BE4289" w:rsidP="00F513C3">
      <w:pPr>
        <w:spacing w:line="360" w:lineRule="auto"/>
        <w:ind w:firstLine="420"/>
        <w:rPr>
          <w:rFonts w:ascii="宋体" w:eastAsia="宋体" w:hAnsi="宋体"/>
          <w:iCs/>
          <w:szCs w:val="21"/>
          <w:lang w:val="fr-FR"/>
        </w:rPr>
      </w:pPr>
      <w:r>
        <w:rPr>
          <w:rFonts w:ascii="宋体" w:eastAsia="宋体" w:hAnsi="宋体" w:hint="eastAsia"/>
          <w:iCs/>
          <w:szCs w:val="21"/>
          <w:lang w:val="fr-FR"/>
        </w:rPr>
        <w:t>随后，本文随机选取一部分用户，对单个用户的使用纪录进行整合并随机分成两组，其中一组用来得出推荐列表，第二组数据用来判断模型的性能。</w:t>
      </w:r>
    </w:p>
    <w:p w14:paraId="2229664D" w14:textId="0F889AA9" w:rsidR="00BE4289" w:rsidRDefault="00AB6230" w:rsidP="00F513C3">
      <w:pPr>
        <w:spacing w:line="360" w:lineRule="auto"/>
        <w:rPr>
          <w:rFonts w:ascii="宋体" w:eastAsia="宋体" w:hAnsi="宋体"/>
          <w:iCs/>
          <w:szCs w:val="21"/>
          <w:lang w:val="fr-FR"/>
        </w:rPr>
      </w:pPr>
      <w:r>
        <w:rPr>
          <w:rFonts w:ascii="宋体" w:eastAsia="宋体" w:hAnsi="宋体"/>
          <w:iCs/>
          <w:szCs w:val="21"/>
          <w:lang w:val="fr-FR"/>
        </w:rPr>
        <w:t>3</w:t>
      </w:r>
      <w:r w:rsidR="009726F4">
        <w:rPr>
          <w:rFonts w:ascii="宋体" w:eastAsia="宋体" w:hAnsi="宋体"/>
          <w:iCs/>
          <w:szCs w:val="21"/>
          <w:lang w:val="fr-FR"/>
        </w:rPr>
        <w:t xml:space="preserve">.2 </w:t>
      </w:r>
      <w:r w:rsidR="00796FA8">
        <w:rPr>
          <w:rFonts w:ascii="宋体" w:eastAsia="宋体" w:hAnsi="宋体" w:hint="eastAsia"/>
          <w:iCs/>
          <w:szCs w:val="21"/>
          <w:lang w:val="fr-FR"/>
        </w:rPr>
        <w:t>获取t</w:t>
      </w:r>
      <w:r w:rsidR="00796FA8">
        <w:rPr>
          <w:rFonts w:ascii="宋体" w:eastAsia="宋体" w:hAnsi="宋体"/>
          <w:iCs/>
          <w:szCs w:val="21"/>
          <w:lang w:val="fr-FR"/>
        </w:rPr>
        <w:t>op-N</w:t>
      </w:r>
      <w:r w:rsidR="00796FA8">
        <w:rPr>
          <w:rFonts w:ascii="宋体" w:eastAsia="宋体" w:hAnsi="宋体" w:hint="eastAsia"/>
          <w:iCs/>
          <w:szCs w:val="21"/>
          <w:lang w:val="fr-FR"/>
        </w:rPr>
        <w:t>推荐列表</w:t>
      </w:r>
    </w:p>
    <w:p w14:paraId="098E5866" w14:textId="21027727" w:rsidR="00796FA8" w:rsidRDefault="00796FA8" w:rsidP="00F513C3">
      <w:pPr>
        <w:spacing w:line="360" w:lineRule="auto"/>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在获取了单个用户使用纪录数据集</w:t>
      </w:r>
      <w:r w:rsidR="000549F5">
        <w:rPr>
          <w:rFonts w:ascii="宋体" w:eastAsia="宋体" w:hAnsi="宋体" w:hint="eastAsia"/>
          <w:iCs/>
          <w:szCs w:val="21"/>
          <w:lang w:val="fr-FR"/>
        </w:rPr>
        <w:t>(图</w:t>
      </w:r>
      <w:r w:rsidR="00DD6A7D">
        <w:rPr>
          <w:rFonts w:ascii="宋体" w:eastAsia="宋体" w:hAnsi="宋体"/>
          <w:iCs/>
          <w:szCs w:val="21"/>
          <w:lang w:val="fr-FR"/>
        </w:rPr>
        <w:t>4</w:t>
      </w:r>
      <w:r w:rsidR="000549F5">
        <w:rPr>
          <w:rFonts w:ascii="宋体" w:eastAsia="宋体" w:hAnsi="宋体"/>
          <w:iCs/>
          <w:szCs w:val="21"/>
          <w:lang w:val="fr-FR"/>
        </w:rPr>
        <w:t>.2.1)</w:t>
      </w:r>
      <w:r>
        <w:rPr>
          <w:rFonts w:ascii="宋体" w:eastAsia="宋体" w:hAnsi="宋体" w:hint="eastAsia"/>
          <w:iCs/>
          <w:szCs w:val="21"/>
          <w:lang w:val="fr-FR"/>
        </w:rPr>
        <w:t>后，将每条数据的关键词提取在一个</w:t>
      </w:r>
      <w:r w:rsidR="000549F5">
        <w:rPr>
          <w:rFonts w:ascii="宋体" w:eastAsia="宋体" w:hAnsi="宋体" w:hint="eastAsia"/>
          <w:iCs/>
          <w:szCs w:val="21"/>
          <w:lang w:val="fr-FR"/>
        </w:rPr>
        <w:t>列表</w:t>
      </w:r>
      <w:r>
        <w:rPr>
          <w:rFonts w:ascii="宋体" w:eastAsia="宋体" w:hAnsi="宋体" w:hint="eastAsia"/>
          <w:iCs/>
          <w:szCs w:val="21"/>
          <w:lang w:val="fr-FR"/>
        </w:rPr>
        <w:t>中，考虑到重复浏览可能</w:t>
      </w:r>
      <w:r w:rsidR="00DE363F">
        <w:rPr>
          <w:rFonts w:ascii="宋体" w:eastAsia="宋体" w:hAnsi="宋体" w:hint="eastAsia"/>
          <w:iCs/>
          <w:szCs w:val="21"/>
          <w:lang w:val="fr-FR"/>
        </w:rPr>
        <w:t>代表对文献的兴趣越大，本文对重复的浏览数据采用同样的处理方法</w:t>
      </w:r>
      <w:r w:rsidR="00573083">
        <w:rPr>
          <w:rFonts w:ascii="宋体" w:eastAsia="宋体" w:hAnsi="宋体" w:hint="eastAsia"/>
          <w:iCs/>
          <w:szCs w:val="21"/>
          <w:lang w:val="fr-FR"/>
        </w:rPr>
        <w:t>。由于数据集中只包含了2</w:t>
      </w:r>
      <w:r w:rsidR="00573083">
        <w:rPr>
          <w:rFonts w:ascii="宋体" w:eastAsia="宋体" w:hAnsi="宋体"/>
          <w:iCs/>
          <w:szCs w:val="21"/>
          <w:lang w:val="fr-FR"/>
        </w:rPr>
        <w:t>020</w:t>
      </w:r>
      <w:r w:rsidR="00573083">
        <w:rPr>
          <w:rFonts w:ascii="宋体" w:eastAsia="宋体" w:hAnsi="宋体" w:hint="eastAsia"/>
          <w:iCs/>
          <w:szCs w:val="21"/>
          <w:lang w:val="fr-FR"/>
        </w:rPr>
        <w:t>年的数据且数据完整性不足，本文未将时间权重考虑</w:t>
      </w:r>
      <w:r w:rsidR="00573083">
        <w:rPr>
          <w:rFonts w:ascii="宋体" w:eastAsia="宋体" w:hAnsi="宋体" w:hint="eastAsia"/>
          <w:iCs/>
          <w:szCs w:val="21"/>
          <w:lang w:val="fr-FR"/>
        </w:rPr>
        <w:lastRenderedPageBreak/>
        <w:t>在内。由此得到用户关键词频率向量，再在数据库中查找每个关键词所带有的文献数量</w:t>
      </w:r>
      <w:r w:rsidR="000C774D">
        <w:rPr>
          <w:rFonts w:ascii="宋体" w:eastAsia="宋体" w:hAnsi="宋体" w:hint="eastAsia"/>
          <w:iCs/>
          <w:szCs w:val="21"/>
          <w:lang w:val="fr-FR"/>
        </w:rPr>
        <w:t>，将二者结合使用第一节中关键词权重的计算公式，得到用户的关键词向量</w:t>
      </w:r>
      <w:r w:rsidR="000549F5">
        <w:rPr>
          <w:rFonts w:ascii="宋体" w:eastAsia="宋体" w:hAnsi="宋体" w:hint="eastAsia"/>
          <w:iCs/>
          <w:szCs w:val="21"/>
          <w:lang w:val="fr-FR"/>
        </w:rPr>
        <w:t>，该过程如图所示：</w:t>
      </w:r>
    </w:p>
    <w:p w14:paraId="28599052" w14:textId="3AD650C8" w:rsidR="000549F5" w:rsidRDefault="000549F5" w:rsidP="00F513C3">
      <w:pPr>
        <w:spacing w:line="360" w:lineRule="auto"/>
        <w:jc w:val="center"/>
        <w:rPr>
          <w:rFonts w:ascii="宋体" w:eastAsia="宋体" w:hAnsi="宋体"/>
          <w:iCs/>
          <w:szCs w:val="21"/>
          <w:lang w:val="fr-FR"/>
        </w:rPr>
      </w:pPr>
      <w:r>
        <w:rPr>
          <w:noProof/>
        </w:rPr>
        <w:drawing>
          <wp:inline distT="0" distB="0" distL="0" distR="0" wp14:anchorId="7208F381" wp14:editId="547C2CFA">
            <wp:extent cx="5274310" cy="34499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49955"/>
                    </a:xfrm>
                    <a:prstGeom prst="rect">
                      <a:avLst/>
                    </a:prstGeom>
                  </pic:spPr>
                </pic:pic>
              </a:graphicData>
            </a:graphic>
          </wp:inline>
        </w:drawing>
      </w:r>
    </w:p>
    <w:p w14:paraId="4AE5D9F4" w14:textId="67D6853C" w:rsidR="000549F5" w:rsidRDefault="000549F5" w:rsidP="00F513C3">
      <w:pPr>
        <w:spacing w:line="360" w:lineRule="auto"/>
        <w:jc w:val="center"/>
        <w:rPr>
          <w:rFonts w:ascii="宋体" w:eastAsia="宋体" w:hAnsi="宋体"/>
          <w:iCs/>
          <w:szCs w:val="21"/>
          <w:lang w:val="fr-FR"/>
        </w:rPr>
      </w:pPr>
      <w:r>
        <w:rPr>
          <w:rFonts w:ascii="宋体" w:eastAsia="宋体" w:hAnsi="宋体" w:hint="eastAsia"/>
          <w:iCs/>
          <w:szCs w:val="21"/>
          <w:lang w:val="fr-FR"/>
        </w:rPr>
        <w:t>图</w:t>
      </w:r>
      <w:r w:rsidR="00AB6230">
        <w:rPr>
          <w:rFonts w:ascii="宋体" w:eastAsia="宋体" w:hAnsi="宋体"/>
          <w:iCs/>
          <w:szCs w:val="21"/>
          <w:lang w:val="fr-FR"/>
        </w:rPr>
        <w:t>3</w:t>
      </w:r>
      <w:r>
        <w:rPr>
          <w:rFonts w:ascii="宋体" w:eastAsia="宋体" w:hAnsi="宋体"/>
          <w:iCs/>
          <w:szCs w:val="21"/>
          <w:lang w:val="fr-FR"/>
        </w:rPr>
        <w:t xml:space="preserve">.2.1 </w:t>
      </w:r>
      <w:r>
        <w:rPr>
          <w:rFonts w:ascii="宋体" w:eastAsia="宋体" w:hAnsi="宋体" w:hint="eastAsia"/>
          <w:iCs/>
          <w:szCs w:val="21"/>
          <w:lang w:val="fr-FR"/>
        </w:rPr>
        <w:t>提取后某</w:t>
      </w:r>
      <w:r w:rsidR="001D735B">
        <w:rPr>
          <w:rFonts w:ascii="宋体" w:eastAsia="宋体" w:hAnsi="宋体" w:hint="eastAsia"/>
          <w:iCs/>
          <w:szCs w:val="21"/>
          <w:lang w:val="fr-FR"/>
        </w:rPr>
        <w:t>一</w:t>
      </w:r>
      <w:r>
        <w:rPr>
          <w:rFonts w:ascii="宋体" w:eastAsia="宋体" w:hAnsi="宋体" w:hint="eastAsia"/>
          <w:iCs/>
          <w:szCs w:val="21"/>
          <w:lang w:val="fr-FR"/>
        </w:rPr>
        <w:t>用户的历史数据</w:t>
      </w:r>
    </w:p>
    <w:p w14:paraId="6306DEDB" w14:textId="05DEC1D8" w:rsidR="000549F5" w:rsidRDefault="001D735B" w:rsidP="00F513C3">
      <w:pPr>
        <w:spacing w:line="360" w:lineRule="auto"/>
        <w:jc w:val="center"/>
        <w:rPr>
          <w:rFonts w:ascii="宋体" w:eastAsia="宋体" w:hAnsi="宋体"/>
          <w:iCs/>
          <w:szCs w:val="21"/>
          <w:lang w:val="fr-FR"/>
        </w:rPr>
      </w:pPr>
      <w:r>
        <w:rPr>
          <w:noProof/>
        </w:rPr>
        <w:lastRenderedPageBreak/>
        <w:drawing>
          <wp:inline distT="0" distB="0" distL="0" distR="0" wp14:anchorId="4DBF3743" wp14:editId="6F68829C">
            <wp:extent cx="1779563" cy="4109453"/>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3819" cy="4165466"/>
                    </a:xfrm>
                    <a:prstGeom prst="rect">
                      <a:avLst/>
                    </a:prstGeom>
                  </pic:spPr>
                </pic:pic>
              </a:graphicData>
            </a:graphic>
          </wp:inline>
        </w:drawing>
      </w:r>
    </w:p>
    <w:p w14:paraId="683EA49D" w14:textId="57551092" w:rsidR="000549F5" w:rsidRPr="000549F5" w:rsidRDefault="000549F5" w:rsidP="00F513C3">
      <w:pPr>
        <w:spacing w:line="360" w:lineRule="auto"/>
        <w:jc w:val="center"/>
        <w:rPr>
          <w:rFonts w:ascii="宋体" w:eastAsia="宋体" w:hAnsi="宋体"/>
          <w:iCs/>
          <w:szCs w:val="21"/>
          <w:lang w:val="fr-FR"/>
        </w:rPr>
      </w:pPr>
      <w:r>
        <w:rPr>
          <w:rFonts w:ascii="宋体" w:eastAsia="宋体" w:hAnsi="宋体" w:hint="eastAsia"/>
          <w:iCs/>
          <w:szCs w:val="21"/>
          <w:lang w:val="fr-FR"/>
        </w:rPr>
        <w:t>图</w:t>
      </w:r>
      <w:r w:rsidR="00AB6230">
        <w:rPr>
          <w:rFonts w:ascii="宋体" w:eastAsia="宋体" w:hAnsi="宋体"/>
          <w:iCs/>
          <w:szCs w:val="21"/>
          <w:lang w:val="fr-FR"/>
        </w:rPr>
        <w:t>3</w:t>
      </w:r>
      <w:r>
        <w:rPr>
          <w:rFonts w:ascii="宋体" w:eastAsia="宋体" w:hAnsi="宋体"/>
          <w:iCs/>
          <w:szCs w:val="21"/>
          <w:lang w:val="fr-FR"/>
        </w:rPr>
        <w:t>.2.2</w:t>
      </w:r>
      <w:r w:rsidR="001D735B">
        <w:rPr>
          <w:rFonts w:ascii="宋体" w:eastAsia="宋体" w:hAnsi="宋体" w:hint="eastAsia"/>
          <w:iCs/>
          <w:szCs w:val="21"/>
          <w:lang w:val="fr-FR"/>
        </w:rPr>
        <w:t>获取的</w:t>
      </w:r>
      <w:r>
        <w:rPr>
          <w:rFonts w:ascii="宋体" w:eastAsia="宋体" w:hAnsi="宋体" w:hint="eastAsia"/>
          <w:iCs/>
          <w:szCs w:val="21"/>
          <w:lang w:val="fr-FR"/>
        </w:rPr>
        <w:t>关键词向量</w:t>
      </w:r>
    </w:p>
    <w:p w14:paraId="71117BA7" w14:textId="6C43F3F1" w:rsidR="000549F5" w:rsidRDefault="000549F5" w:rsidP="00F513C3">
      <w:pPr>
        <w:spacing w:line="360" w:lineRule="auto"/>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得到关键词向量后，我们将所有关键词所对应的所有文献标题集中在一个表格中，然后利用2</w:t>
      </w:r>
      <w:r>
        <w:rPr>
          <w:rFonts w:ascii="宋体" w:eastAsia="宋体" w:hAnsi="宋体"/>
          <w:iCs/>
          <w:szCs w:val="21"/>
          <w:lang w:val="fr-FR"/>
        </w:rPr>
        <w:t>.</w:t>
      </w:r>
      <w:r w:rsidR="00AB6230">
        <w:rPr>
          <w:rFonts w:ascii="宋体" w:eastAsia="宋体" w:hAnsi="宋体"/>
          <w:iCs/>
          <w:szCs w:val="21"/>
          <w:lang w:val="fr-FR"/>
        </w:rPr>
        <w:t>1.</w:t>
      </w:r>
      <w:r>
        <w:rPr>
          <w:rFonts w:ascii="宋体" w:eastAsia="宋体" w:hAnsi="宋体"/>
          <w:iCs/>
          <w:szCs w:val="21"/>
          <w:lang w:val="fr-FR"/>
        </w:rPr>
        <w:t>4</w:t>
      </w:r>
      <w:r>
        <w:rPr>
          <w:rFonts w:ascii="宋体" w:eastAsia="宋体" w:hAnsi="宋体" w:hint="eastAsia"/>
          <w:iCs/>
          <w:szCs w:val="21"/>
          <w:lang w:val="fr-FR"/>
        </w:rPr>
        <w:t>中的评分计算公式对每一篇论文进行打分，然后选取评分最高的N项呈现出来，当N为1</w:t>
      </w:r>
      <w:r>
        <w:rPr>
          <w:rFonts w:ascii="宋体" w:eastAsia="宋体" w:hAnsi="宋体"/>
          <w:iCs/>
          <w:szCs w:val="21"/>
          <w:lang w:val="fr-FR"/>
        </w:rPr>
        <w:t>0</w:t>
      </w:r>
      <w:r>
        <w:rPr>
          <w:rFonts w:ascii="宋体" w:eastAsia="宋体" w:hAnsi="宋体" w:hint="eastAsia"/>
          <w:iCs/>
          <w:szCs w:val="21"/>
          <w:lang w:val="fr-FR"/>
        </w:rPr>
        <w:t>时，我们得到的推荐列表</w:t>
      </w:r>
      <w:r w:rsidR="004B0BDE">
        <w:rPr>
          <w:rFonts w:ascii="宋体" w:eastAsia="宋体" w:hAnsi="宋体" w:hint="eastAsia"/>
          <w:iCs/>
          <w:szCs w:val="21"/>
          <w:lang w:val="fr-FR"/>
        </w:rPr>
        <w:t>(范例</w:t>
      </w:r>
      <w:r w:rsidR="004B0BDE">
        <w:rPr>
          <w:rFonts w:ascii="宋体" w:eastAsia="宋体" w:hAnsi="宋体"/>
          <w:iCs/>
          <w:szCs w:val="21"/>
          <w:lang w:val="fr-FR"/>
        </w:rPr>
        <w:t>)</w:t>
      </w:r>
      <w:r>
        <w:rPr>
          <w:rFonts w:ascii="宋体" w:eastAsia="宋体" w:hAnsi="宋体" w:hint="eastAsia"/>
          <w:iCs/>
          <w:szCs w:val="21"/>
          <w:lang w:val="fr-FR"/>
        </w:rPr>
        <w:t>如下：</w:t>
      </w:r>
    </w:p>
    <w:p w14:paraId="49CD543E" w14:textId="4541F77A" w:rsidR="000549F5" w:rsidRDefault="001D735B" w:rsidP="00F513C3">
      <w:pPr>
        <w:spacing w:line="360" w:lineRule="auto"/>
        <w:jc w:val="center"/>
        <w:rPr>
          <w:rFonts w:ascii="宋体" w:eastAsia="宋体" w:hAnsi="宋体"/>
          <w:iCs/>
          <w:szCs w:val="21"/>
          <w:lang w:val="fr-FR"/>
        </w:rPr>
      </w:pPr>
      <w:r>
        <w:rPr>
          <w:noProof/>
        </w:rPr>
        <w:drawing>
          <wp:inline distT="0" distB="0" distL="0" distR="0" wp14:anchorId="0EBFD05A" wp14:editId="624A373E">
            <wp:extent cx="5274310" cy="13106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10640"/>
                    </a:xfrm>
                    <a:prstGeom prst="rect">
                      <a:avLst/>
                    </a:prstGeom>
                  </pic:spPr>
                </pic:pic>
              </a:graphicData>
            </a:graphic>
          </wp:inline>
        </w:drawing>
      </w:r>
    </w:p>
    <w:p w14:paraId="1CC46A33" w14:textId="3F830CB0" w:rsidR="002C70AB" w:rsidRDefault="000549F5" w:rsidP="002C70AB">
      <w:pPr>
        <w:spacing w:line="360" w:lineRule="auto"/>
        <w:jc w:val="center"/>
        <w:rPr>
          <w:rFonts w:ascii="宋体" w:eastAsia="宋体" w:hAnsi="宋体"/>
          <w:iCs/>
          <w:szCs w:val="21"/>
          <w:lang w:val="fr-FR"/>
        </w:rPr>
      </w:pPr>
      <w:r>
        <w:rPr>
          <w:rFonts w:ascii="宋体" w:eastAsia="宋体" w:hAnsi="宋体" w:hint="eastAsia"/>
          <w:iCs/>
          <w:szCs w:val="21"/>
          <w:lang w:val="fr-FR"/>
        </w:rPr>
        <w:t>图</w:t>
      </w:r>
      <w:r w:rsidR="00AB6230">
        <w:rPr>
          <w:rFonts w:ascii="宋体" w:eastAsia="宋体" w:hAnsi="宋体"/>
          <w:iCs/>
          <w:szCs w:val="21"/>
          <w:lang w:val="fr-FR"/>
        </w:rPr>
        <w:t>3</w:t>
      </w:r>
      <w:r>
        <w:rPr>
          <w:rFonts w:ascii="宋体" w:eastAsia="宋体" w:hAnsi="宋体"/>
          <w:iCs/>
          <w:szCs w:val="21"/>
          <w:lang w:val="fr-FR"/>
        </w:rPr>
        <w:t xml:space="preserve">.2.3 </w:t>
      </w:r>
      <w:r>
        <w:rPr>
          <w:rFonts w:ascii="宋体" w:eastAsia="宋体" w:hAnsi="宋体" w:hint="eastAsia"/>
          <w:iCs/>
          <w:szCs w:val="21"/>
          <w:lang w:val="fr-FR"/>
        </w:rPr>
        <w:t>推荐列表及</w:t>
      </w:r>
      <w:r w:rsidR="001D735B">
        <w:rPr>
          <w:rFonts w:ascii="宋体" w:eastAsia="宋体" w:hAnsi="宋体" w:hint="eastAsia"/>
          <w:iCs/>
          <w:szCs w:val="21"/>
          <w:lang w:val="fr-FR"/>
        </w:rPr>
        <w:t>其内文献的评分</w:t>
      </w:r>
    </w:p>
    <w:p w14:paraId="7C7FB2AA" w14:textId="5BE5ED5F" w:rsidR="00BB4D83" w:rsidRPr="0066708A" w:rsidRDefault="00AB6230" w:rsidP="00F513C3">
      <w:pPr>
        <w:spacing w:line="360" w:lineRule="auto"/>
        <w:rPr>
          <w:rFonts w:ascii="宋体" w:eastAsia="宋体" w:hAnsi="宋体"/>
          <w:b/>
          <w:iCs/>
          <w:szCs w:val="21"/>
          <w:lang w:val="fr-FR"/>
          <w:rPrChange w:id="37" w:author="jlu" w:date="2021-09-10T07:51:00Z">
            <w:rPr>
              <w:rFonts w:ascii="宋体" w:eastAsia="宋体" w:hAnsi="宋体"/>
              <w:iCs/>
              <w:szCs w:val="21"/>
              <w:lang w:val="fr-FR"/>
            </w:rPr>
          </w:rPrChange>
        </w:rPr>
      </w:pPr>
      <w:r w:rsidRPr="0066708A">
        <w:rPr>
          <w:rFonts w:ascii="宋体" w:eastAsia="宋体" w:hAnsi="宋体"/>
          <w:b/>
          <w:iCs/>
          <w:szCs w:val="21"/>
          <w:lang w:val="fr-FR"/>
          <w:rPrChange w:id="38" w:author="jlu" w:date="2021-09-10T07:51:00Z">
            <w:rPr>
              <w:rFonts w:ascii="宋体" w:eastAsia="宋体" w:hAnsi="宋体"/>
              <w:iCs/>
              <w:szCs w:val="21"/>
              <w:lang w:val="fr-FR"/>
            </w:rPr>
          </w:rPrChange>
        </w:rPr>
        <w:t>4</w:t>
      </w:r>
      <w:r w:rsidR="008E3824" w:rsidRPr="0066708A">
        <w:rPr>
          <w:rFonts w:ascii="宋体" w:eastAsia="宋体" w:hAnsi="宋体"/>
          <w:b/>
          <w:iCs/>
          <w:szCs w:val="21"/>
          <w:lang w:val="fr-FR"/>
          <w:rPrChange w:id="39" w:author="jlu" w:date="2021-09-10T07:51:00Z">
            <w:rPr>
              <w:rFonts w:ascii="宋体" w:eastAsia="宋体" w:hAnsi="宋体"/>
              <w:iCs/>
              <w:szCs w:val="21"/>
              <w:lang w:val="fr-FR"/>
            </w:rPr>
          </w:rPrChange>
        </w:rPr>
        <w:t xml:space="preserve"> </w:t>
      </w:r>
      <w:r w:rsidR="008E3824" w:rsidRPr="0066708A">
        <w:rPr>
          <w:rFonts w:ascii="宋体" w:eastAsia="宋体" w:hAnsi="宋体" w:hint="eastAsia"/>
          <w:b/>
          <w:iCs/>
          <w:szCs w:val="21"/>
          <w:lang w:val="fr-FR"/>
          <w:rPrChange w:id="40" w:author="jlu" w:date="2021-09-10T07:51:00Z">
            <w:rPr>
              <w:rFonts w:ascii="宋体" w:eastAsia="宋体" w:hAnsi="宋体" w:hint="eastAsia"/>
              <w:iCs/>
              <w:szCs w:val="21"/>
              <w:lang w:val="fr-FR"/>
            </w:rPr>
          </w:rPrChange>
        </w:rPr>
        <w:t>模型评估</w:t>
      </w:r>
    </w:p>
    <w:p w14:paraId="382DA9E7" w14:textId="338A434F" w:rsidR="00AE7A1E" w:rsidRPr="00F954AD" w:rsidRDefault="00AB6230" w:rsidP="00F513C3">
      <w:pPr>
        <w:spacing w:line="360" w:lineRule="auto"/>
        <w:rPr>
          <w:rFonts w:ascii="宋体" w:eastAsia="宋体" w:hAnsi="宋体"/>
          <w:iCs/>
          <w:szCs w:val="21"/>
          <w:lang w:val="fr-FR"/>
        </w:rPr>
      </w:pPr>
      <w:r>
        <w:rPr>
          <w:rFonts w:ascii="宋体" w:eastAsia="宋体" w:hAnsi="宋体"/>
          <w:iCs/>
          <w:szCs w:val="21"/>
          <w:lang w:val="fr-FR"/>
        </w:rPr>
        <w:t>4</w:t>
      </w:r>
      <w:r w:rsidR="00AE7A1E" w:rsidRPr="00F954AD">
        <w:rPr>
          <w:rFonts w:ascii="宋体" w:eastAsia="宋体" w:hAnsi="宋体"/>
          <w:iCs/>
          <w:szCs w:val="21"/>
          <w:lang w:val="fr-FR"/>
        </w:rPr>
        <w:t xml:space="preserve">.1 </w:t>
      </w:r>
      <w:r w:rsidR="00AE7A1E" w:rsidRPr="00F954AD">
        <w:rPr>
          <w:rFonts w:ascii="宋体" w:eastAsia="宋体" w:hAnsi="宋体" w:hint="eastAsia"/>
          <w:iCs/>
          <w:szCs w:val="21"/>
          <w:lang w:val="fr-FR"/>
        </w:rPr>
        <w:t>评价指标</w:t>
      </w:r>
    </w:p>
    <w:p w14:paraId="1CA04D03" w14:textId="6002D21E" w:rsidR="008E3824" w:rsidRDefault="00AE7A1E" w:rsidP="00F513C3">
      <w:pPr>
        <w:spacing w:line="360" w:lineRule="auto"/>
        <w:ind w:firstLine="420"/>
        <w:rPr>
          <w:rFonts w:ascii="宋体" w:eastAsia="宋体" w:hAnsi="宋体"/>
          <w:iCs/>
          <w:szCs w:val="21"/>
          <w:lang w:val="fr-FR"/>
        </w:rPr>
      </w:pPr>
      <w:r w:rsidRPr="00F954AD">
        <w:rPr>
          <w:rFonts w:ascii="宋体" w:eastAsia="宋体" w:hAnsi="宋体" w:hint="eastAsia"/>
          <w:iCs/>
          <w:szCs w:val="21"/>
          <w:lang w:val="fr-FR"/>
        </w:rPr>
        <w:t>推荐算法的性能衡量指标有多样性、满意度、准确率、实时性等，考虑到数据的特征，本文选择三</w:t>
      </w:r>
      <w:r w:rsidR="008E3824" w:rsidRPr="00F954AD">
        <w:rPr>
          <w:rFonts w:ascii="宋体" w:eastAsia="宋体" w:hAnsi="宋体" w:hint="eastAsia"/>
          <w:iCs/>
          <w:szCs w:val="21"/>
          <w:lang w:val="fr-FR"/>
        </w:rPr>
        <w:t>种常用的推荐系统</w:t>
      </w:r>
      <w:r w:rsidR="008E3824">
        <w:rPr>
          <w:rFonts w:ascii="宋体" w:eastAsia="宋体" w:hAnsi="宋体" w:hint="eastAsia"/>
          <w:iCs/>
          <w:szCs w:val="21"/>
          <w:lang w:val="fr-FR"/>
        </w:rPr>
        <w:t>评测指标有</w:t>
      </w:r>
      <w:r w:rsidR="00815B2D">
        <w:rPr>
          <w:rFonts w:ascii="宋体" w:eastAsia="宋体" w:hAnsi="宋体" w:hint="eastAsia"/>
          <w:iCs/>
          <w:szCs w:val="21"/>
          <w:lang w:val="fr-FR"/>
        </w:rPr>
        <w:t>准确率、召回率和</w:t>
      </w:r>
      <w:r w:rsidR="00815B2D">
        <w:rPr>
          <w:rFonts w:ascii="宋体" w:eastAsia="宋体" w:hAnsi="宋体"/>
          <w:iCs/>
          <w:szCs w:val="21"/>
          <w:lang w:val="fr-FR"/>
        </w:rPr>
        <w:t>F</w:t>
      </w:r>
      <w:r w:rsidR="00815B2D">
        <w:rPr>
          <w:rFonts w:ascii="宋体" w:eastAsia="宋体" w:hAnsi="宋体" w:hint="eastAsia"/>
          <w:iCs/>
          <w:szCs w:val="21"/>
          <w:lang w:val="fr-FR"/>
        </w:rPr>
        <w:t>值</w:t>
      </w:r>
      <w:r w:rsidR="003F7C4A">
        <w:rPr>
          <w:rFonts w:ascii="宋体" w:eastAsia="宋体" w:hAnsi="宋体" w:hint="eastAsia"/>
          <w:iCs/>
          <w:szCs w:val="21"/>
          <w:lang w:val="fr-FR"/>
        </w:rPr>
        <w:t>。</w:t>
      </w:r>
      <w:r w:rsidR="0006138B" w:rsidRPr="0006138B">
        <w:rPr>
          <w:rFonts w:ascii="宋体" w:eastAsia="宋体" w:hAnsi="宋体" w:hint="eastAsia"/>
          <w:iCs/>
          <w:szCs w:val="21"/>
          <w:highlight w:val="yellow"/>
          <w:vertAlign w:val="superscript"/>
          <w:lang w:val="fr-FR"/>
        </w:rPr>
        <w:t>[</w:t>
      </w:r>
      <w:r w:rsidR="0006138B" w:rsidRPr="0006138B">
        <w:rPr>
          <w:rFonts w:ascii="宋体" w:eastAsia="宋体" w:hAnsi="宋体"/>
          <w:iCs/>
          <w:szCs w:val="21"/>
          <w:highlight w:val="yellow"/>
          <w:vertAlign w:val="superscript"/>
          <w:lang w:val="fr-FR"/>
        </w:rPr>
        <w:t>1</w:t>
      </w:r>
      <w:r w:rsidR="00052974">
        <w:rPr>
          <w:rFonts w:ascii="宋体" w:eastAsia="宋体" w:hAnsi="宋体"/>
          <w:iCs/>
          <w:szCs w:val="21"/>
          <w:highlight w:val="yellow"/>
          <w:vertAlign w:val="superscript"/>
          <w:lang w:val="fr-FR"/>
        </w:rPr>
        <w:t>6</w:t>
      </w:r>
      <w:r w:rsidR="0006138B" w:rsidRPr="0006138B">
        <w:rPr>
          <w:rFonts w:ascii="宋体" w:eastAsia="宋体" w:hAnsi="宋体"/>
          <w:iCs/>
          <w:szCs w:val="21"/>
          <w:highlight w:val="yellow"/>
          <w:vertAlign w:val="superscript"/>
          <w:lang w:val="fr-FR"/>
        </w:rPr>
        <w:t>]</w:t>
      </w:r>
    </w:p>
    <w:p w14:paraId="2799C210" w14:textId="22F1C552" w:rsidR="003F7C4A" w:rsidRPr="00C81F86" w:rsidRDefault="00AB6230" w:rsidP="00F513C3">
      <w:pPr>
        <w:spacing w:line="360" w:lineRule="auto"/>
        <w:jc w:val="left"/>
        <w:rPr>
          <w:rFonts w:ascii="宋体" w:eastAsia="宋体" w:hAnsi="宋体"/>
          <w:iCs/>
          <w:szCs w:val="21"/>
          <w:lang w:val="fr-FR"/>
        </w:rPr>
      </w:pPr>
      <w:r>
        <w:rPr>
          <w:rFonts w:ascii="宋体" w:eastAsia="宋体" w:hAnsi="宋体"/>
          <w:iCs/>
          <w:szCs w:val="21"/>
          <w:lang w:val="fr-FR"/>
        </w:rPr>
        <w:t>4</w:t>
      </w:r>
      <w:r w:rsidR="003F7C4A">
        <w:rPr>
          <w:rFonts w:ascii="宋体" w:eastAsia="宋体" w:hAnsi="宋体"/>
          <w:iCs/>
          <w:szCs w:val="21"/>
          <w:lang w:val="fr-FR"/>
        </w:rPr>
        <w:t>.1</w:t>
      </w:r>
      <w:r w:rsidR="00AE7A1E">
        <w:rPr>
          <w:rFonts w:ascii="宋体" w:eastAsia="宋体" w:hAnsi="宋体"/>
          <w:iCs/>
          <w:szCs w:val="21"/>
          <w:lang w:val="fr-FR"/>
        </w:rPr>
        <w:t>.1</w:t>
      </w:r>
      <w:r w:rsidR="003F7C4A">
        <w:rPr>
          <w:rFonts w:ascii="宋体" w:eastAsia="宋体" w:hAnsi="宋体"/>
          <w:iCs/>
          <w:szCs w:val="21"/>
          <w:lang w:val="fr-FR"/>
        </w:rPr>
        <w:t xml:space="preserve"> </w:t>
      </w:r>
      <w:r w:rsidR="003F7C4A">
        <w:rPr>
          <w:rFonts w:ascii="宋体" w:eastAsia="宋体" w:hAnsi="宋体" w:hint="eastAsia"/>
          <w:iCs/>
          <w:szCs w:val="21"/>
          <w:lang w:val="fr-FR"/>
        </w:rPr>
        <w:t>准确率</w:t>
      </w:r>
      <w:r w:rsidR="00E54D46">
        <w:rPr>
          <w:rFonts w:ascii="宋体" w:eastAsia="宋体" w:hAnsi="宋体" w:hint="eastAsia"/>
          <w:iCs/>
          <w:szCs w:val="21"/>
          <w:lang w:val="fr-FR"/>
        </w:rPr>
        <w:t>(</w:t>
      </w:r>
      <w:r w:rsidR="00E54D46">
        <w:rPr>
          <w:rFonts w:ascii="Times New Roman" w:eastAsia="宋体" w:hAnsi="Times New Roman" w:cs="Times New Roman"/>
          <w:iCs/>
          <w:szCs w:val="21"/>
          <w:lang w:val="fr-FR"/>
        </w:rPr>
        <w:t>P</w:t>
      </w:r>
      <w:r w:rsidR="00E54D46" w:rsidRPr="00E54D46">
        <w:rPr>
          <w:rFonts w:ascii="Times New Roman" w:eastAsia="宋体" w:hAnsi="Times New Roman" w:cs="Times New Roman"/>
          <w:iCs/>
          <w:szCs w:val="21"/>
          <w:lang w:val="fr-FR"/>
        </w:rPr>
        <w:t>recision</w:t>
      </w:r>
      <w:r w:rsidR="00E54D46">
        <w:rPr>
          <w:rFonts w:ascii="宋体" w:eastAsia="宋体" w:hAnsi="宋体"/>
          <w:iCs/>
          <w:szCs w:val="21"/>
          <w:lang w:val="fr-FR"/>
        </w:rPr>
        <w:t>)</w:t>
      </w:r>
    </w:p>
    <w:p w14:paraId="0125637E" w14:textId="77777777" w:rsidR="00C36B45" w:rsidRDefault="003F7C4A" w:rsidP="00F513C3">
      <w:pPr>
        <w:spacing w:line="360" w:lineRule="auto"/>
        <w:ind w:firstLine="420"/>
        <w:jc w:val="left"/>
        <w:rPr>
          <w:rFonts w:ascii="宋体" w:eastAsia="宋体" w:hAnsi="宋体"/>
          <w:iCs/>
          <w:szCs w:val="21"/>
          <w:lang w:val="fr-FR"/>
        </w:rPr>
      </w:pPr>
      <w:r>
        <w:rPr>
          <w:rFonts w:ascii="宋体" w:eastAsia="宋体" w:hAnsi="宋体" w:hint="eastAsia"/>
          <w:iCs/>
          <w:szCs w:val="21"/>
          <w:lang w:val="fr-FR"/>
        </w:rPr>
        <w:t>准确率</w:t>
      </w:r>
      <w:r w:rsidR="00C36B45">
        <w:rPr>
          <w:rFonts w:ascii="宋体" w:eastAsia="宋体" w:hAnsi="宋体" w:hint="eastAsia"/>
          <w:iCs/>
          <w:szCs w:val="21"/>
          <w:lang w:val="fr-FR"/>
        </w:rPr>
        <w:t>用来衡量</w:t>
      </w:r>
      <w:r>
        <w:rPr>
          <w:rFonts w:ascii="宋体" w:eastAsia="宋体" w:hAnsi="宋体" w:hint="eastAsia"/>
          <w:iCs/>
          <w:szCs w:val="21"/>
          <w:lang w:val="fr-FR"/>
        </w:rPr>
        <w:t>推荐列表的正确率，</w:t>
      </w:r>
      <w:r w:rsidR="00C36B45">
        <w:rPr>
          <w:rFonts w:ascii="宋体" w:eastAsia="宋体" w:hAnsi="宋体" w:hint="eastAsia"/>
          <w:iCs/>
          <w:szCs w:val="21"/>
          <w:lang w:val="fr-FR"/>
        </w:rPr>
        <w:t>通常情况下为用户看到推荐列表</w:t>
      </w:r>
      <w:r w:rsidR="00C36B45">
        <w:rPr>
          <w:rFonts w:ascii="宋体" w:eastAsia="宋体" w:hAnsi="宋体"/>
          <w:iCs/>
          <w:szCs w:val="21"/>
          <w:lang w:val="fr-FR"/>
        </w:rPr>
        <w:t>L(u)</w:t>
      </w:r>
      <w:r w:rsidR="00C36B45">
        <w:rPr>
          <w:rFonts w:ascii="宋体" w:eastAsia="宋体" w:hAnsi="宋体" w:hint="eastAsia"/>
          <w:iCs/>
          <w:szCs w:val="21"/>
          <w:lang w:val="fr-FR"/>
        </w:rPr>
        <w:t>后所做出反</w:t>
      </w:r>
      <w:r w:rsidR="00C36B45">
        <w:rPr>
          <w:rFonts w:ascii="宋体" w:eastAsia="宋体" w:hAnsi="宋体" w:hint="eastAsia"/>
          <w:iCs/>
          <w:szCs w:val="21"/>
          <w:lang w:val="fr-FR"/>
        </w:rPr>
        <w:lastRenderedPageBreak/>
        <w:t>应的比例，本文用视测试集内的数据Y</w:t>
      </w:r>
      <w:r w:rsidR="00C36B45">
        <w:rPr>
          <w:rFonts w:ascii="宋体" w:eastAsia="宋体" w:hAnsi="宋体"/>
          <w:iCs/>
          <w:szCs w:val="21"/>
          <w:lang w:val="fr-FR"/>
        </w:rPr>
        <w:t>(u)</w:t>
      </w:r>
      <w:r w:rsidR="00C36B45">
        <w:rPr>
          <w:rFonts w:ascii="宋体" w:eastAsia="宋体" w:hAnsi="宋体" w:hint="eastAsia"/>
          <w:iCs/>
          <w:szCs w:val="21"/>
          <w:lang w:val="fr-FR"/>
        </w:rPr>
        <w:t xml:space="preserve">为用户的未至反应，计算方法如下： </w:t>
      </w:r>
    </w:p>
    <w:p w14:paraId="000B45EF" w14:textId="25BA8FA5" w:rsidR="00BB4D83" w:rsidRPr="00C36B45" w:rsidRDefault="00C36B45" w:rsidP="00F513C3">
      <w:pPr>
        <w:spacing w:line="360" w:lineRule="auto"/>
        <w:jc w:val="center"/>
        <w:rPr>
          <w:rFonts w:ascii="宋体" w:eastAsia="宋体" w:hAnsi="宋体"/>
          <w:iCs/>
          <w:szCs w:val="21"/>
          <w:lang w:val="fr-FR"/>
        </w:rPr>
      </w:pPr>
      <w:r>
        <w:rPr>
          <w:rFonts w:ascii="宋体" w:eastAsia="宋体" w:hAnsi="宋体" w:hint="eastAsia"/>
          <w:iCs/>
          <w:noProof/>
          <w:szCs w:val="21"/>
          <w:lang w:val="fr-FR"/>
        </w:rPr>
        <w:drawing>
          <wp:inline distT="0" distB="0" distL="0" distR="0" wp14:anchorId="0CC630EC" wp14:editId="5E23372D">
            <wp:extent cx="2272903" cy="701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9850" cy="706267"/>
                    </a:xfrm>
                    <a:prstGeom prst="rect">
                      <a:avLst/>
                    </a:prstGeom>
                    <a:noFill/>
                    <a:ln>
                      <a:noFill/>
                    </a:ln>
                  </pic:spPr>
                </pic:pic>
              </a:graphicData>
            </a:graphic>
          </wp:inline>
        </w:drawing>
      </w:r>
    </w:p>
    <w:p w14:paraId="02C7776C" w14:textId="46348E5B" w:rsidR="00BB4D83" w:rsidRPr="00C36B45" w:rsidRDefault="00C36B45" w:rsidP="00F513C3">
      <w:pPr>
        <w:spacing w:line="360" w:lineRule="auto"/>
        <w:rPr>
          <w:rFonts w:ascii="宋体" w:eastAsia="宋体" w:hAnsi="宋体"/>
          <w:iCs/>
          <w:szCs w:val="21"/>
          <w:lang w:val="fr-FR"/>
        </w:rPr>
      </w:pPr>
      <w:r>
        <w:rPr>
          <w:rFonts w:ascii="宋体" w:eastAsia="宋体" w:hAnsi="宋体"/>
          <w:iCs/>
          <w:szCs w:val="21"/>
          <w:lang w:val="fr-FR"/>
        </w:rPr>
        <w:t>U</w:t>
      </w:r>
      <w:r>
        <w:rPr>
          <w:rFonts w:ascii="宋体" w:eastAsia="宋体" w:hAnsi="宋体" w:hint="eastAsia"/>
          <w:iCs/>
          <w:szCs w:val="21"/>
          <w:lang w:val="fr-FR"/>
        </w:rPr>
        <w:t>为用于测试的</w:t>
      </w:r>
      <w:r w:rsidR="00E54D46">
        <w:rPr>
          <w:rFonts w:ascii="宋体" w:eastAsia="宋体" w:hAnsi="宋体" w:hint="eastAsia"/>
          <w:iCs/>
          <w:szCs w:val="21"/>
          <w:lang w:val="fr-FR"/>
        </w:rPr>
        <w:t>用户</w:t>
      </w:r>
      <w:r>
        <w:rPr>
          <w:rFonts w:ascii="宋体" w:eastAsia="宋体" w:hAnsi="宋体" w:hint="eastAsia"/>
          <w:iCs/>
          <w:szCs w:val="21"/>
          <w:lang w:val="fr-FR"/>
        </w:rPr>
        <w:t>集</w:t>
      </w:r>
      <w:r w:rsidR="00E54D46">
        <w:rPr>
          <w:rFonts w:ascii="宋体" w:eastAsia="宋体" w:hAnsi="宋体" w:hint="eastAsia"/>
          <w:iCs/>
          <w:szCs w:val="21"/>
          <w:lang w:val="fr-FR"/>
        </w:rPr>
        <w:t>合</w:t>
      </w:r>
      <w:r>
        <w:rPr>
          <w:rFonts w:ascii="宋体" w:eastAsia="宋体" w:hAnsi="宋体" w:hint="eastAsia"/>
          <w:iCs/>
          <w:szCs w:val="21"/>
          <w:lang w:val="fr-FR"/>
        </w:rPr>
        <w:t>。</w:t>
      </w:r>
    </w:p>
    <w:p w14:paraId="763F9C98" w14:textId="120BF7BB" w:rsidR="00BB4D83" w:rsidRPr="00C81F86" w:rsidRDefault="00AB6230" w:rsidP="00F513C3">
      <w:pPr>
        <w:spacing w:line="360" w:lineRule="auto"/>
        <w:rPr>
          <w:rFonts w:ascii="宋体" w:eastAsia="宋体" w:hAnsi="宋体"/>
          <w:iCs/>
          <w:szCs w:val="21"/>
          <w:lang w:val="fr-FR"/>
        </w:rPr>
      </w:pPr>
      <w:r>
        <w:rPr>
          <w:rFonts w:ascii="宋体" w:eastAsia="宋体" w:hAnsi="宋体"/>
          <w:iCs/>
          <w:szCs w:val="21"/>
          <w:lang w:val="fr-FR"/>
        </w:rPr>
        <w:t>4</w:t>
      </w:r>
      <w:r w:rsidR="00E54D46">
        <w:rPr>
          <w:rFonts w:ascii="宋体" w:eastAsia="宋体" w:hAnsi="宋体"/>
          <w:iCs/>
          <w:szCs w:val="21"/>
          <w:lang w:val="fr-FR"/>
        </w:rPr>
        <w:t>.</w:t>
      </w:r>
      <w:r w:rsidR="00AE7A1E">
        <w:rPr>
          <w:rFonts w:ascii="宋体" w:eastAsia="宋体" w:hAnsi="宋体"/>
          <w:iCs/>
          <w:szCs w:val="21"/>
          <w:lang w:val="fr-FR"/>
        </w:rPr>
        <w:t>1.</w:t>
      </w:r>
      <w:r w:rsidR="00E54D46">
        <w:rPr>
          <w:rFonts w:ascii="宋体" w:eastAsia="宋体" w:hAnsi="宋体"/>
          <w:iCs/>
          <w:szCs w:val="21"/>
          <w:lang w:val="fr-FR"/>
        </w:rPr>
        <w:t xml:space="preserve">2 </w:t>
      </w:r>
      <w:r w:rsidR="00E54D46">
        <w:rPr>
          <w:rFonts w:ascii="宋体" w:eastAsia="宋体" w:hAnsi="宋体" w:hint="eastAsia"/>
          <w:iCs/>
          <w:szCs w:val="21"/>
          <w:lang w:val="fr-FR"/>
        </w:rPr>
        <w:t>召回率(</w:t>
      </w:r>
      <w:r w:rsidR="00E54D46" w:rsidRPr="00E54D46">
        <w:rPr>
          <w:rFonts w:ascii="Times New Roman" w:eastAsia="宋体" w:hAnsi="Times New Roman" w:cs="Times New Roman"/>
          <w:iCs/>
          <w:szCs w:val="21"/>
          <w:lang w:val="fr-FR"/>
        </w:rPr>
        <w:t>Recall</w:t>
      </w:r>
      <w:r w:rsidR="00E54D46">
        <w:rPr>
          <w:rFonts w:ascii="宋体" w:eastAsia="宋体" w:hAnsi="宋体"/>
          <w:iCs/>
          <w:szCs w:val="21"/>
          <w:lang w:val="fr-FR"/>
        </w:rPr>
        <w:t>)</w:t>
      </w:r>
    </w:p>
    <w:p w14:paraId="3BEA59E7" w14:textId="77777777" w:rsidR="00E54D46" w:rsidRDefault="00E54D46" w:rsidP="00F513C3">
      <w:pPr>
        <w:spacing w:line="360" w:lineRule="auto"/>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召回率衡量推荐列表的完整度，为推荐正确的文献书占据所有合适的文献(Y</w:t>
      </w:r>
      <w:r>
        <w:rPr>
          <w:rFonts w:ascii="宋体" w:eastAsia="宋体" w:hAnsi="宋体"/>
          <w:iCs/>
          <w:szCs w:val="21"/>
          <w:lang w:val="fr-FR"/>
        </w:rPr>
        <w:t>(u))</w:t>
      </w:r>
      <w:r>
        <w:rPr>
          <w:rFonts w:ascii="宋体" w:eastAsia="宋体" w:hAnsi="宋体" w:hint="eastAsia"/>
          <w:iCs/>
          <w:szCs w:val="21"/>
          <w:lang w:val="fr-FR"/>
        </w:rPr>
        <w:t>数的比例，计算方法如下(推荐列表为</w:t>
      </w:r>
      <w:r>
        <w:rPr>
          <w:rFonts w:ascii="宋体" w:eastAsia="宋体" w:hAnsi="宋体"/>
          <w:iCs/>
          <w:szCs w:val="21"/>
          <w:lang w:val="fr-FR"/>
        </w:rPr>
        <w:t>L(u))</w:t>
      </w:r>
      <w:r>
        <w:rPr>
          <w:rFonts w:ascii="宋体" w:eastAsia="宋体" w:hAnsi="宋体" w:hint="eastAsia"/>
          <w:iCs/>
          <w:szCs w:val="21"/>
          <w:lang w:val="fr-FR"/>
        </w:rPr>
        <w:t>：</w:t>
      </w:r>
    </w:p>
    <w:p w14:paraId="76F21CEE" w14:textId="17F8B953" w:rsidR="00BB4D83" w:rsidRPr="00E54D46" w:rsidRDefault="00E54D46" w:rsidP="00F513C3">
      <w:pPr>
        <w:spacing w:line="360" w:lineRule="auto"/>
        <w:jc w:val="center"/>
        <w:rPr>
          <w:rFonts w:ascii="宋体" w:eastAsia="宋体" w:hAnsi="宋体"/>
          <w:iCs/>
          <w:szCs w:val="21"/>
          <w:lang w:val="fr-FR"/>
        </w:rPr>
      </w:pPr>
      <w:r>
        <w:rPr>
          <w:rFonts w:ascii="宋体" w:eastAsia="宋体" w:hAnsi="宋体" w:hint="eastAsia"/>
          <w:iCs/>
          <w:noProof/>
          <w:szCs w:val="21"/>
          <w:lang w:val="fr-FR"/>
        </w:rPr>
        <w:drawing>
          <wp:inline distT="0" distB="0" distL="0" distR="0" wp14:anchorId="20C3502C" wp14:editId="2A4B7F8D">
            <wp:extent cx="1981200" cy="40971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1200" cy="409710"/>
                    </a:xfrm>
                    <a:prstGeom prst="rect">
                      <a:avLst/>
                    </a:prstGeom>
                    <a:noFill/>
                    <a:ln>
                      <a:noFill/>
                    </a:ln>
                  </pic:spPr>
                </pic:pic>
              </a:graphicData>
            </a:graphic>
          </wp:inline>
        </w:drawing>
      </w:r>
    </w:p>
    <w:p w14:paraId="0E9353AE" w14:textId="50B5B3F1" w:rsidR="00BB4D83" w:rsidRPr="00E54D46" w:rsidRDefault="00AB6230" w:rsidP="00F513C3">
      <w:pPr>
        <w:spacing w:line="360" w:lineRule="auto"/>
        <w:rPr>
          <w:rFonts w:ascii="宋体" w:eastAsia="宋体" w:hAnsi="宋体"/>
          <w:iCs/>
          <w:szCs w:val="21"/>
          <w:lang w:val="fr-FR"/>
        </w:rPr>
      </w:pPr>
      <w:r>
        <w:rPr>
          <w:rFonts w:ascii="宋体" w:eastAsia="宋体" w:hAnsi="宋体"/>
          <w:iCs/>
          <w:szCs w:val="21"/>
          <w:lang w:val="fr-FR"/>
        </w:rPr>
        <w:t>4</w:t>
      </w:r>
      <w:r w:rsidR="00E54D46">
        <w:rPr>
          <w:rFonts w:ascii="宋体" w:eastAsia="宋体" w:hAnsi="宋体"/>
          <w:iCs/>
          <w:szCs w:val="21"/>
          <w:lang w:val="fr-FR"/>
        </w:rPr>
        <w:t>.</w:t>
      </w:r>
      <w:r w:rsidR="00AE7A1E">
        <w:rPr>
          <w:rFonts w:ascii="宋体" w:eastAsia="宋体" w:hAnsi="宋体"/>
          <w:iCs/>
          <w:szCs w:val="21"/>
          <w:lang w:val="fr-FR"/>
        </w:rPr>
        <w:t>1.</w:t>
      </w:r>
      <w:r w:rsidR="00E54D46">
        <w:rPr>
          <w:rFonts w:ascii="宋体" w:eastAsia="宋体" w:hAnsi="宋体"/>
          <w:iCs/>
          <w:szCs w:val="21"/>
          <w:lang w:val="fr-FR"/>
        </w:rPr>
        <w:t xml:space="preserve">3 </w:t>
      </w:r>
      <w:r w:rsidR="00E54D46">
        <w:rPr>
          <w:rFonts w:ascii="宋体" w:eastAsia="宋体" w:hAnsi="宋体" w:hint="eastAsia"/>
          <w:iCs/>
          <w:szCs w:val="21"/>
          <w:lang w:val="fr-FR"/>
        </w:rPr>
        <w:t>F值(</w:t>
      </w:r>
      <m:oMath>
        <m:sSub>
          <m:sSubPr>
            <m:ctrlPr>
              <w:rPr>
                <w:rFonts w:ascii="Cambria Math" w:eastAsia="宋体" w:hAnsi="Cambria Math" w:cs="Times New Roman"/>
                <w:i/>
                <w:iCs/>
                <w:szCs w:val="21"/>
                <w:lang w:val="fr-FR"/>
              </w:rPr>
            </m:ctrlPr>
          </m:sSubPr>
          <m:e>
            <m:r>
              <w:rPr>
                <w:rFonts w:ascii="Cambria Math" w:eastAsia="宋体" w:hAnsi="Cambria Math" w:cs="Times New Roman"/>
                <w:szCs w:val="21"/>
                <w:lang w:val="fr-FR"/>
              </w:rPr>
              <m:t>F</m:t>
            </m:r>
          </m:e>
          <m:sub>
            <m:r>
              <w:rPr>
                <w:rFonts w:ascii="Cambria Math" w:eastAsia="宋体" w:hAnsi="Cambria Math" w:cs="Times New Roman"/>
                <w:szCs w:val="21"/>
                <w:lang w:val="fr-FR"/>
              </w:rPr>
              <m:t>1</m:t>
            </m:r>
          </m:sub>
        </m:sSub>
      </m:oMath>
      <w:r w:rsidR="00E54D46" w:rsidRPr="00E54D46">
        <w:rPr>
          <w:rFonts w:ascii="Times New Roman" w:eastAsia="宋体" w:hAnsi="Times New Roman" w:cs="Times New Roman"/>
          <w:iCs/>
          <w:szCs w:val="21"/>
          <w:lang w:val="fr-FR"/>
        </w:rPr>
        <w:t xml:space="preserve"> score</w:t>
      </w:r>
      <w:r w:rsidR="00E54D46">
        <w:rPr>
          <w:rFonts w:ascii="宋体" w:eastAsia="宋体" w:hAnsi="宋体"/>
          <w:iCs/>
          <w:szCs w:val="21"/>
          <w:lang w:val="fr-FR"/>
        </w:rPr>
        <w:t>)</w:t>
      </w:r>
    </w:p>
    <w:p w14:paraId="4307C253" w14:textId="6EEE2420" w:rsidR="00E54D46" w:rsidRDefault="00E54D46" w:rsidP="00F513C3">
      <w:pPr>
        <w:spacing w:line="360" w:lineRule="auto"/>
        <w:rPr>
          <w:rFonts w:ascii="宋体" w:eastAsia="宋体" w:hAnsi="宋体"/>
          <w:iCs/>
          <w:szCs w:val="21"/>
          <w:lang w:val="fr-FR"/>
        </w:rPr>
      </w:pPr>
      <w:r>
        <w:rPr>
          <w:rFonts w:ascii="宋体" w:eastAsia="宋体" w:hAnsi="宋体"/>
          <w:iCs/>
          <w:szCs w:val="21"/>
          <w:lang w:val="fr-FR"/>
        </w:rPr>
        <w:tab/>
      </w:r>
      <w:r w:rsidR="009F3F63">
        <w:rPr>
          <w:rFonts w:ascii="宋体" w:eastAsia="宋体" w:hAnsi="宋体" w:hint="eastAsia"/>
          <w:iCs/>
          <w:szCs w:val="21"/>
          <w:lang w:val="fr-FR"/>
        </w:rPr>
        <w:t>推荐系统的预测成分很大，很难做到两者都很高，通常情况下准确率高则召回率低，召回率高则准确率低。而</w:t>
      </w:r>
      <w:r>
        <w:rPr>
          <w:rFonts w:ascii="宋体" w:eastAsia="宋体" w:hAnsi="宋体"/>
          <w:iCs/>
          <w:szCs w:val="21"/>
          <w:lang w:val="fr-FR"/>
        </w:rPr>
        <w:t>F</w:t>
      </w:r>
      <w:r>
        <w:rPr>
          <w:rFonts w:ascii="宋体" w:eastAsia="宋体" w:hAnsi="宋体" w:hint="eastAsia"/>
          <w:iCs/>
          <w:szCs w:val="21"/>
          <w:lang w:val="fr-FR"/>
        </w:rPr>
        <w:t>值</w:t>
      </w:r>
      <w:r w:rsidR="009F3F63">
        <w:rPr>
          <w:rFonts w:ascii="宋体" w:eastAsia="宋体" w:hAnsi="宋体" w:hint="eastAsia"/>
          <w:iCs/>
          <w:szCs w:val="21"/>
          <w:lang w:val="fr-FR"/>
        </w:rPr>
        <w:t>则</w:t>
      </w:r>
      <w:r>
        <w:rPr>
          <w:rFonts w:ascii="宋体" w:eastAsia="宋体" w:hAnsi="宋体" w:hint="eastAsia"/>
          <w:iCs/>
          <w:szCs w:val="21"/>
          <w:lang w:val="fr-FR"/>
        </w:rPr>
        <w:t>兼顾召回率和准确率，对模型的综合特性的评估更加全面，其计算</w:t>
      </w:r>
      <w:r w:rsidR="00F34015">
        <w:rPr>
          <w:rFonts w:ascii="宋体" w:eastAsia="宋体" w:hAnsi="宋体" w:hint="eastAsia"/>
          <w:iCs/>
          <w:szCs w:val="21"/>
          <w:lang w:val="fr-FR"/>
        </w:rPr>
        <w:t>方法</w:t>
      </w:r>
      <w:r>
        <w:rPr>
          <w:rFonts w:ascii="宋体" w:eastAsia="宋体" w:hAnsi="宋体" w:hint="eastAsia"/>
          <w:iCs/>
          <w:szCs w:val="21"/>
          <w:lang w:val="fr-FR"/>
        </w:rPr>
        <w:t>为：</w:t>
      </w:r>
    </w:p>
    <w:p w14:paraId="51DB392E" w14:textId="7CE3D1F7" w:rsidR="00BB4D83" w:rsidRDefault="00E54D46" w:rsidP="00F513C3">
      <w:pPr>
        <w:spacing w:line="360" w:lineRule="auto"/>
        <w:jc w:val="center"/>
        <w:rPr>
          <w:rFonts w:ascii="宋体" w:eastAsia="宋体" w:hAnsi="宋体"/>
          <w:iCs/>
          <w:szCs w:val="21"/>
          <w:lang w:val="fr-FR"/>
        </w:rPr>
      </w:pPr>
      <w:r>
        <w:rPr>
          <w:rFonts w:ascii="宋体" w:eastAsia="宋体" w:hAnsi="宋体"/>
          <w:iCs/>
          <w:noProof/>
          <w:szCs w:val="21"/>
          <w:lang w:val="fr-FR"/>
        </w:rPr>
        <w:drawing>
          <wp:inline distT="0" distB="0" distL="0" distR="0" wp14:anchorId="6FFC4942" wp14:editId="63D2AE72">
            <wp:extent cx="2076450" cy="4078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6450" cy="407813"/>
                    </a:xfrm>
                    <a:prstGeom prst="rect">
                      <a:avLst/>
                    </a:prstGeom>
                    <a:noFill/>
                    <a:ln>
                      <a:noFill/>
                    </a:ln>
                  </pic:spPr>
                </pic:pic>
              </a:graphicData>
            </a:graphic>
          </wp:inline>
        </w:drawing>
      </w:r>
    </w:p>
    <w:p w14:paraId="4AFAFBB9" w14:textId="1860EF9F" w:rsidR="009F3F63" w:rsidRPr="00C81F86" w:rsidRDefault="009F3F63" w:rsidP="00F513C3">
      <w:pPr>
        <w:spacing w:line="360" w:lineRule="auto"/>
        <w:jc w:val="left"/>
        <w:rPr>
          <w:rFonts w:ascii="宋体" w:eastAsia="宋体" w:hAnsi="宋体"/>
          <w:iCs/>
          <w:szCs w:val="21"/>
          <w:lang w:val="fr-FR"/>
        </w:rPr>
      </w:pPr>
      <w:r>
        <w:rPr>
          <w:rFonts w:ascii="宋体" w:eastAsia="宋体" w:hAnsi="宋体" w:hint="eastAsia"/>
          <w:iCs/>
          <w:szCs w:val="21"/>
          <w:lang w:val="fr-FR"/>
        </w:rPr>
        <w:t>这三者越接近1则模型的性能越好。</w:t>
      </w:r>
    </w:p>
    <w:p w14:paraId="0626A958" w14:textId="5262C85C" w:rsidR="00BB4D83" w:rsidRDefault="00AB6230" w:rsidP="00F513C3">
      <w:pPr>
        <w:spacing w:line="360" w:lineRule="auto"/>
        <w:rPr>
          <w:rFonts w:ascii="宋体" w:eastAsia="宋体" w:hAnsi="宋体"/>
          <w:iCs/>
          <w:szCs w:val="21"/>
          <w:lang w:val="fr-FR"/>
        </w:rPr>
      </w:pPr>
      <w:r>
        <w:rPr>
          <w:rFonts w:ascii="宋体" w:eastAsia="宋体" w:hAnsi="宋体"/>
          <w:iCs/>
          <w:szCs w:val="21"/>
          <w:lang w:val="fr-FR"/>
        </w:rPr>
        <w:t>4</w:t>
      </w:r>
      <w:r w:rsidR="00AE7A1E">
        <w:rPr>
          <w:rFonts w:ascii="宋体" w:eastAsia="宋体" w:hAnsi="宋体"/>
          <w:iCs/>
          <w:szCs w:val="21"/>
          <w:lang w:val="fr-FR"/>
        </w:rPr>
        <w:t xml:space="preserve">.2 </w:t>
      </w:r>
      <w:r w:rsidR="00AE7A1E">
        <w:rPr>
          <w:rFonts w:ascii="宋体" w:eastAsia="宋体" w:hAnsi="宋体" w:hint="eastAsia"/>
          <w:iCs/>
          <w:szCs w:val="21"/>
          <w:lang w:val="fr-FR"/>
        </w:rPr>
        <w:t>结果分析</w:t>
      </w:r>
    </w:p>
    <w:p w14:paraId="2F9BE578" w14:textId="1D7A2E76" w:rsidR="002C70AB" w:rsidRDefault="002C70AB" w:rsidP="00F513C3">
      <w:pPr>
        <w:spacing w:line="360" w:lineRule="auto"/>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本文首先对</w:t>
      </w:r>
      <w:r w:rsidR="003D2616">
        <w:rPr>
          <w:rFonts w:ascii="宋体" w:eastAsia="宋体" w:hAnsi="宋体" w:hint="eastAsia"/>
          <w:iCs/>
          <w:szCs w:val="21"/>
          <w:lang w:val="fr-FR"/>
        </w:rPr>
        <w:t>图</w:t>
      </w:r>
      <w:r>
        <w:rPr>
          <w:rFonts w:ascii="宋体" w:eastAsia="宋体" w:hAnsi="宋体" w:hint="eastAsia"/>
          <w:iCs/>
          <w:szCs w:val="21"/>
          <w:lang w:val="fr-FR"/>
        </w:rPr>
        <w:t>3</w:t>
      </w:r>
      <w:r>
        <w:rPr>
          <w:rFonts w:ascii="宋体" w:eastAsia="宋体" w:hAnsi="宋体"/>
          <w:iCs/>
          <w:szCs w:val="21"/>
          <w:lang w:val="fr-FR"/>
        </w:rPr>
        <w:t>.2</w:t>
      </w:r>
      <w:r w:rsidR="003D2616">
        <w:rPr>
          <w:rFonts w:ascii="宋体" w:eastAsia="宋体" w:hAnsi="宋体"/>
          <w:iCs/>
          <w:szCs w:val="21"/>
          <w:lang w:val="fr-FR"/>
        </w:rPr>
        <w:t>.3</w:t>
      </w:r>
      <w:r>
        <w:rPr>
          <w:rFonts w:ascii="宋体" w:eastAsia="宋体" w:hAnsi="宋体" w:hint="eastAsia"/>
          <w:iCs/>
          <w:szCs w:val="21"/>
          <w:lang w:val="fr-FR"/>
        </w:rPr>
        <w:t>中</w:t>
      </w:r>
      <w:r w:rsidR="00481EC3">
        <w:rPr>
          <w:rFonts w:ascii="宋体" w:eastAsia="宋体" w:hAnsi="宋体" w:hint="eastAsia"/>
          <w:iCs/>
          <w:szCs w:val="21"/>
          <w:lang w:val="fr-FR"/>
        </w:rPr>
        <w:t>从单个用户数据中</w:t>
      </w:r>
      <w:r>
        <w:rPr>
          <w:rFonts w:ascii="宋体" w:eastAsia="宋体" w:hAnsi="宋体" w:hint="eastAsia"/>
          <w:iCs/>
          <w:szCs w:val="21"/>
          <w:lang w:val="fr-FR"/>
        </w:rPr>
        <w:t>获取的推荐列表进行评估，得到再</w:t>
      </w:r>
      <w:r>
        <w:rPr>
          <w:rFonts w:ascii="宋体" w:eastAsia="宋体" w:hAnsi="宋体"/>
          <w:iCs/>
          <w:szCs w:val="21"/>
          <w:lang w:val="fr-FR"/>
        </w:rPr>
        <w:t>N</w:t>
      </w:r>
      <w:r>
        <w:rPr>
          <w:rFonts w:ascii="宋体" w:eastAsia="宋体" w:hAnsi="宋体" w:hint="eastAsia"/>
          <w:iCs/>
          <w:szCs w:val="21"/>
          <w:lang w:val="fr-FR"/>
        </w:rPr>
        <w:t>为1</w:t>
      </w:r>
      <w:r>
        <w:rPr>
          <w:rFonts w:ascii="宋体" w:eastAsia="宋体" w:hAnsi="宋体"/>
          <w:iCs/>
          <w:szCs w:val="21"/>
          <w:lang w:val="fr-FR"/>
        </w:rPr>
        <w:t>0</w:t>
      </w:r>
      <w:r>
        <w:rPr>
          <w:rFonts w:ascii="宋体" w:eastAsia="宋体" w:hAnsi="宋体" w:hint="eastAsia"/>
          <w:iCs/>
          <w:szCs w:val="21"/>
          <w:lang w:val="fr-FR"/>
        </w:rPr>
        <w:t>时，召回率、正确率和F</w:t>
      </w:r>
      <w:r>
        <w:rPr>
          <w:rFonts w:ascii="宋体" w:eastAsia="宋体" w:hAnsi="宋体"/>
          <w:iCs/>
          <w:szCs w:val="21"/>
          <w:lang w:val="fr-FR"/>
        </w:rPr>
        <w:t>-</w:t>
      </w:r>
      <w:r>
        <w:rPr>
          <w:rFonts w:ascii="宋体" w:eastAsia="宋体" w:hAnsi="宋体" w:hint="eastAsia"/>
          <w:iCs/>
          <w:szCs w:val="21"/>
          <w:lang w:val="fr-FR"/>
        </w:rPr>
        <w:t>值分别如下图所示：</w:t>
      </w:r>
    </w:p>
    <w:p w14:paraId="4A56CE1A" w14:textId="1E887FD0" w:rsidR="002C70AB" w:rsidRDefault="00481EC3" w:rsidP="002C70AB">
      <w:pPr>
        <w:spacing w:line="360" w:lineRule="auto"/>
        <w:jc w:val="center"/>
        <w:rPr>
          <w:rFonts w:ascii="宋体" w:eastAsia="宋体" w:hAnsi="宋体"/>
          <w:iCs/>
          <w:szCs w:val="21"/>
          <w:lang w:val="fr-FR"/>
        </w:rPr>
      </w:pPr>
      <w:r>
        <w:rPr>
          <w:noProof/>
        </w:rPr>
        <w:drawing>
          <wp:inline distT="0" distB="0" distL="0" distR="0" wp14:anchorId="759C14B1" wp14:editId="736537EC">
            <wp:extent cx="2202180" cy="548403"/>
            <wp:effectExtent l="0" t="0" r="762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3098" cy="551122"/>
                    </a:xfrm>
                    <a:prstGeom prst="rect">
                      <a:avLst/>
                    </a:prstGeom>
                  </pic:spPr>
                </pic:pic>
              </a:graphicData>
            </a:graphic>
          </wp:inline>
        </w:drawing>
      </w:r>
    </w:p>
    <w:p w14:paraId="482375C4" w14:textId="1369AA89" w:rsidR="00095AF6" w:rsidRDefault="002C70AB" w:rsidP="002C70AB">
      <w:pPr>
        <w:spacing w:line="360" w:lineRule="auto"/>
        <w:jc w:val="left"/>
        <w:rPr>
          <w:rFonts w:ascii="宋体" w:eastAsia="宋体" w:hAnsi="宋体"/>
          <w:iCs/>
          <w:szCs w:val="21"/>
          <w:lang w:val="fr-FR"/>
        </w:rPr>
      </w:pPr>
      <w:r>
        <w:rPr>
          <w:rFonts w:ascii="宋体" w:eastAsia="宋体" w:hAnsi="宋体"/>
          <w:iCs/>
          <w:szCs w:val="21"/>
          <w:lang w:val="fr-FR"/>
        </w:rPr>
        <w:tab/>
      </w:r>
      <w:r w:rsidR="007278F9">
        <w:rPr>
          <w:rFonts w:ascii="宋体" w:eastAsia="宋体" w:hAnsi="宋体" w:hint="eastAsia"/>
          <w:iCs/>
          <w:szCs w:val="21"/>
          <w:lang w:val="fr-FR"/>
        </w:rPr>
        <w:t>由于推荐列表数目有限而测试集庞大，</w:t>
      </w:r>
      <w:r w:rsidR="00481EC3">
        <w:rPr>
          <w:rFonts w:ascii="宋体" w:eastAsia="宋体" w:hAnsi="宋体" w:hint="eastAsia"/>
          <w:iCs/>
          <w:szCs w:val="21"/>
          <w:lang w:val="fr-FR"/>
        </w:rPr>
        <w:t>数值</w:t>
      </w:r>
      <w:r w:rsidR="007278F9">
        <w:rPr>
          <w:rFonts w:ascii="宋体" w:eastAsia="宋体" w:hAnsi="宋体" w:hint="eastAsia"/>
          <w:iCs/>
          <w:szCs w:val="21"/>
          <w:lang w:val="fr-FR"/>
        </w:rPr>
        <w:t>较低，通过改变N值的大小观察评价指标的变化，得到折线图如下：</w:t>
      </w:r>
    </w:p>
    <w:p w14:paraId="09841878" w14:textId="5265816F" w:rsidR="00481EC3" w:rsidRDefault="00481EC3" w:rsidP="00481EC3">
      <w:pPr>
        <w:spacing w:line="360" w:lineRule="auto"/>
        <w:jc w:val="center"/>
        <w:rPr>
          <w:rFonts w:ascii="宋体" w:eastAsia="宋体" w:hAnsi="宋体"/>
          <w:iCs/>
          <w:szCs w:val="21"/>
          <w:lang w:val="fr-FR"/>
        </w:rPr>
      </w:pPr>
      <w:r>
        <w:rPr>
          <w:noProof/>
        </w:rPr>
        <w:lastRenderedPageBreak/>
        <w:drawing>
          <wp:inline distT="0" distB="0" distL="0" distR="0" wp14:anchorId="3AD2C44E" wp14:editId="74AAAAC0">
            <wp:extent cx="3624339" cy="22707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6033" cy="2278087"/>
                    </a:xfrm>
                    <a:prstGeom prst="rect">
                      <a:avLst/>
                    </a:prstGeom>
                  </pic:spPr>
                </pic:pic>
              </a:graphicData>
            </a:graphic>
          </wp:inline>
        </w:drawing>
      </w:r>
    </w:p>
    <w:p w14:paraId="1B236FA5" w14:textId="676D01BD" w:rsidR="00095AF6" w:rsidRDefault="00095AF6" w:rsidP="00481EC3">
      <w:pPr>
        <w:spacing w:line="360" w:lineRule="auto"/>
        <w:jc w:val="center"/>
        <w:rPr>
          <w:rFonts w:ascii="宋体" w:eastAsia="宋体" w:hAnsi="宋体"/>
          <w:iCs/>
          <w:szCs w:val="21"/>
          <w:lang w:val="fr-FR"/>
        </w:rPr>
      </w:pPr>
      <w:r>
        <w:rPr>
          <w:rFonts w:ascii="宋体" w:eastAsia="宋体" w:hAnsi="宋体" w:hint="eastAsia"/>
          <w:iCs/>
          <w:szCs w:val="21"/>
          <w:lang w:val="fr-FR"/>
        </w:rPr>
        <w:t>图4</w:t>
      </w:r>
      <w:r>
        <w:rPr>
          <w:rFonts w:ascii="宋体" w:eastAsia="宋体" w:hAnsi="宋体"/>
          <w:iCs/>
          <w:szCs w:val="21"/>
          <w:lang w:val="fr-FR"/>
        </w:rPr>
        <w:t xml:space="preserve">.2 </w:t>
      </w:r>
      <w:bookmarkStart w:id="41" w:name="_Hlk82123344"/>
      <w:r>
        <w:rPr>
          <w:rFonts w:ascii="宋体" w:eastAsia="宋体" w:hAnsi="宋体" w:hint="eastAsia"/>
          <w:iCs/>
          <w:szCs w:val="21"/>
          <w:lang w:val="fr-FR"/>
        </w:rPr>
        <w:t>不同N值下模型的精度值</w:t>
      </w:r>
      <w:bookmarkEnd w:id="41"/>
    </w:p>
    <w:p w14:paraId="6FF42686" w14:textId="13A1DE33" w:rsidR="00AD47C4" w:rsidRDefault="00481EC3" w:rsidP="002C70AB">
      <w:pPr>
        <w:spacing w:line="360" w:lineRule="auto"/>
        <w:jc w:val="left"/>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可知当N取2</w:t>
      </w:r>
      <w:r>
        <w:rPr>
          <w:rFonts w:ascii="宋体" w:eastAsia="宋体" w:hAnsi="宋体"/>
          <w:iCs/>
          <w:szCs w:val="21"/>
          <w:lang w:val="fr-FR"/>
        </w:rPr>
        <w:t>0</w:t>
      </w:r>
      <w:r>
        <w:rPr>
          <w:rFonts w:ascii="宋体" w:eastAsia="宋体" w:hAnsi="宋体" w:hint="eastAsia"/>
          <w:iCs/>
          <w:szCs w:val="21"/>
          <w:lang w:val="fr-FR"/>
        </w:rPr>
        <w:t>时，即推荐列表中文献数目为2</w:t>
      </w:r>
      <w:r>
        <w:rPr>
          <w:rFonts w:ascii="宋体" w:eastAsia="宋体" w:hAnsi="宋体"/>
          <w:iCs/>
          <w:szCs w:val="21"/>
          <w:lang w:val="fr-FR"/>
        </w:rPr>
        <w:t>0</w:t>
      </w:r>
      <w:r>
        <w:rPr>
          <w:rFonts w:ascii="宋体" w:eastAsia="宋体" w:hAnsi="宋体" w:hint="eastAsia"/>
          <w:iCs/>
          <w:szCs w:val="21"/>
          <w:lang w:val="fr-FR"/>
        </w:rPr>
        <w:t>篇时，推荐结果最好，召回率超过了0</w:t>
      </w:r>
      <w:r>
        <w:rPr>
          <w:rFonts w:ascii="宋体" w:eastAsia="宋体" w:hAnsi="宋体"/>
          <w:iCs/>
          <w:szCs w:val="21"/>
          <w:lang w:val="fr-FR"/>
        </w:rPr>
        <w:t>.6</w:t>
      </w:r>
      <w:r w:rsidR="003D2616">
        <w:rPr>
          <w:rFonts w:ascii="宋体" w:eastAsia="宋体" w:hAnsi="宋体" w:hint="eastAsia"/>
          <w:iCs/>
          <w:szCs w:val="21"/>
          <w:lang w:val="fr-FR"/>
        </w:rPr>
        <w:t>，正确率接近0</w:t>
      </w:r>
      <w:r w:rsidR="003D2616">
        <w:rPr>
          <w:rFonts w:ascii="宋体" w:eastAsia="宋体" w:hAnsi="宋体"/>
          <w:iCs/>
          <w:szCs w:val="21"/>
          <w:lang w:val="fr-FR"/>
        </w:rPr>
        <w:t>.3</w:t>
      </w:r>
      <w:r>
        <w:rPr>
          <w:rFonts w:ascii="宋体" w:eastAsia="宋体" w:hAnsi="宋体" w:hint="eastAsia"/>
          <w:iCs/>
          <w:szCs w:val="21"/>
          <w:lang w:val="fr-FR"/>
        </w:rPr>
        <w:t>。</w:t>
      </w:r>
      <w:r w:rsidR="003D2616">
        <w:rPr>
          <w:rFonts w:ascii="宋体" w:eastAsia="宋体" w:hAnsi="宋体" w:hint="eastAsia"/>
          <w:iCs/>
          <w:szCs w:val="21"/>
          <w:lang w:val="fr-FR"/>
        </w:rPr>
        <w:t>在用户未看到推荐列表的情况下能仅根据个人历史数据的拆分出去一个测试集进行评估，且在文献数量十分庞大的前提下，达到这样的结果表明基于关键词的推荐系统</w:t>
      </w:r>
      <w:r w:rsidR="0070478F">
        <w:rPr>
          <w:rFonts w:ascii="宋体" w:eastAsia="宋体" w:hAnsi="宋体" w:hint="eastAsia"/>
          <w:iCs/>
          <w:szCs w:val="21"/>
          <w:lang w:val="fr-FR"/>
        </w:rPr>
        <w:t>效果可观，具有一定的可行性。</w:t>
      </w:r>
    </w:p>
    <w:p w14:paraId="43D60BCA" w14:textId="3F0485CD" w:rsidR="0070478F" w:rsidRDefault="00AB6230" w:rsidP="002C70AB">
      <w:pPr>
        <w:spacing w:line="360" w:lineRule="auto"/>
        <w:jc w:val="left"/>
        <w:rPr>
          <w:rFonts w:ascii="宋体" w:eastAsia="宋体" w:hAnsi="宋体"/>
          <w:iCs/>
          <w:szCs w:val="21"/>
          <w:lang w:val="fr-FR"/>
        </w:rPr>
      </w:pPr>
      <w:r>
        <w:rPr>
          <w:rFonts w:ascii="宋体" w:eastAsia="宋体" w:hAnsi="宋体"/>
          <w:iCs/>
          <w:szCs w:val="21"/>
          <w:lang w:val="fr-FR"/>
        </w:rPr>
        <w:t>5</w:t>
      </w:r>
      <w:r w:rsidR="0070478F">
        <w:rPr>
          <w:rFonts w:ascii="宋体" w:eastAsia="宋体" w:hAnsi="宋体"/>
          <w:iCs/>
          <w:szCs w:val="21"/>
          <w:lang w:val="fr-FR"/>
        </w:rPr>
        <w:t xml:space="preserve"> </w:t>
      </w:r>
      <w:r w:rsidR="0070478F">
        <w:rPr>
          <w:rFonts w:ascii="宋体" w:eastAsia="宋体" w:hAnsi="宋体" w:hint="eastAsia"/>
          <w:iCs/>
          <w:szCs w:val="21"/>
          <w:lang w:val="fr-FR"/>
        </w:rPr>
        <w:t>总结</w:t>
      </w:r>
    </w:p>
    <w:p w14:paraId="06991CEB" w14:textId="2CA72D67" w:rsidR="0070478F" w:rsidRPr="00481EC3" w:rsidRDefault="0070478F" w:rsidP="002C70AB">
      <w:pPr>
        <w:spacing w:line="360" w:lineRule="auto"/>
        <w:jc w:val="left"/>
        <w:rPr>
          <w:rFonts w:ascii="宋体" w:eastAsia="宋体" w:hAnsi="宋体"/>
          <w:iCs/>
          <w:szCs w:val="21"/>
          <w:lang w:val="fr-FR"/>
        </w:rPr>
      </w:pPr>
      <w:r>
        <w:rPr>
          <w:rFonts w:ascii="宋体" w:eastAsia="宋体" w:hAnsi="宋体"/>
          <w:iCs/>
          <w:szCs w:val="21"/>
          <w:lang w:val="fr-FR"/>
        </w:rPr>
        <w:tab/>
      </w:r>
      <w:r>
        <w:rPr>
          <w:rFonts w:ascii="宋体" w:eastAsia="宋体" w:hAnsi="宋体" w:hint="eastAsia"/>
          <w:iCs/>
          <w:szCs w:val="21"/>
          <w:lang w:val="fr-FR"/>
        </w:rPr>
        <w:t>本文提出了一种基于关键词权重的的推荐系统，在系统的搭建过程中为了解决部分文献缺乏关键词以及关键词不够准确的问题又提出了一个基于深度学习的分词模型，为系统正常实际运行提供保障。基于关键词权重的推荐系统利用了文献的特殊性(具有关键词)，相比于基于内容的推荐算法省去了很多物品特征提取的步骤，相比于协同过滤的推荐算法解决了冷启动问题，且具有可观的推荐结果</w:t>
      </w:r>
      <w:r w:rsidR="005F7FB9">
        <w:rPr>
          <w:rFonts w:ascii="宋体" w:eastAsia="宋体" w:hAnsi="宋体" w:hint="eastAsia"/>
          <w:iCs/>
          <w:szCs w:val="21"/>
          <w:lang w:val="fr-FR"/>
        </w:rPr>
        <w:t>。不足的是推荐的效率比较低，未来拟对系统算法进行优化，使其能在现实语境中更好的发挥作用。</w:t>
      </w:r>
    </w:p>
    <w:p w14:paraId="33B449D1" w14:textId="13F986C2" w:rsidR="008C0CAF" w:rsidRDefault="00E8720A" w:rsidP="00F513C3">
      <w:pPr>
        <w:spacing w:line="360" w:lineRule="auto"/>
        <w:rPr>
          <w:rFonts w:ascii="宋体" w:eastAsia="宋体" w:hAnsi="宋体"/>
          <w:szCs w:val="21"/>
          <w:lang w:val="fr-FR"/>
        </w:rPr>
      </w:pPr>
      <w:r>
        <w:rPr>
          <w:rFonts w:ascii="宋体" w:eastAsia="宋体" w:hAnsi="宋体" w:hint="eastAsia"/>
          <w:szCs w:val="21"/>
          <w:lang w:val="fr-FR"/>
        </w:rPr>
        <w:t>参考文献：</w:t>
      </w:r>
    </w:p>
    <w:p w14:paraId="66B36976" w14:textId="2855320D" w:rsidR="00E8720A" w:rsidRPr="00284DF7" w:rsidRDefault="0079508E" w:rsidP="00284DF7">
      <w:pPr>
        <w:spacing w:line="360" w:lineRule="auto"/>
        <w:rPr>
          <w:rFonts w:ascii="Times New Roman" w:eastAsia="宋体" w:hAnsi="Times New Roman" w:cs="Times New Roman"/>
          <w:szCs w:val="21"/>
        </w:rPr>
      </w:pPr>
      <w:r w:rsidRPr="00284DF7">
        <w:rPr>
          <w:rFonts w:ascii="Times New Roman" w:eastAsia="宋体" w:hAnsi="Times New Roman" w:cs="Times New Roman"/>
          <w:szCs w:val="21"/>
          <w:lang w:val="fr-FR"/>
        </w:rPr>
        <w:t>[1]</w:t>
      </w:r>
      <w:r w:rsidR="00284DF7" w:rsidRPr="00284DF7">
        <w:rPr>
          <w:lang w:val="fr-FR"/>
        </w:rPr>
        <w:t xml:space="preserve"> </w:t>
      </w:r>
      <w:r w:rsidR="00284DF7" w:rsidRPr="00284DF7">
        <w:rPr>
          <w:rFonts w:ascii="Times New Roman" w:eastAsia="宋体" w:hAnsi="Times New Roman" w:cs="Times New Roman"/>
          <w:szCs w:val="21"/>
          <w:lang w:val="fr-FR"/>
        </w:rPr>
        <w:t>R. Eric Hostler</w:t>
      </w:r>
      <w:r w:rsidR="00284DF7" w:rsidRPr="00284DF7">
        <w:rPr>
          <w:rFonts w:ascii="Times New Roman" w:eastAsia="宋体" w:hAnsi="Times New Roman" w:cs="Times New Roman"/>
          <w:szCs w:val="21"/>
          <w:lang w:val="fr-FR"/>
        </w:rPr>
        <w:t>，</w:t>
      </w:r>
      <w:r w:rsidR="00284DF7" w:rsidRPr="00284DF7">
        <w:rPr>
          <w:rFonts w:ascii="Times New Roman" w:eastAsia="宋体" w:hAnsi="Times New Roman" w:cs="Times New Roman"/>
          <w:szCs w:val="21"/>
          <w:lang w:val="fr-FR"/>
        </w:rPr>
        <w:t>Victoria Y. Yoon</w:t>
      </w:r>
      <w:r w:rsidR="00284DF7" w:rsidRPr="00284DF7">
        <w:rPr>
          <w:rFonts w:ascii="Times New Roman" w:eastAsia="宋体" w:hAnsi="Times New Roman" w:cs="Times New Roman"/>
          <w:szCs w:val="21"/>
          <w:lang w:val="fr-FR"/>
        </w:rPr>
        <w:t>，</w:t>
      </w:r>
      <w:r w:rsidR="00284DF7" w:rsidRPr="00284DF7">
        <w:rPr>
          <w:rFonts w:ascii="Times New Roman" w:eastAsia="宋体" w:hAnsi="Times New Roman" w:cs="Times New Roman"/>
          <w:szCs w:val="21"/>
          <w:lang w:val="fr-FR"/>
        </w:rPr>
        <w:t xml:space="preserve">Tor Guimaraes. </w:t>
      </w:r>
      <w:r w:rsidR="00284DF7" w:rsidRPr="00F3625C">
        <w:rPr>
          <w:rFonts w:ascii="Times New Roman" w:eastAsia="宋体" w:hAnsi="Times New Roman" w:cs="Times New Roman"/>
          <w:szCs w:val="21"/>
          <w:lang w:val="fr-FR"/>
        </w:rPr>
        <w:t>Recommendation agent impact on consumer online shopping</w:t>
      </w:r>
      <w:r w:rsidR="00284DF7" w:rsidRPr="00F3625C">
        <w:rPr>
          <w:rFonts w:ascii="Times New Roman" w:eastAsia="宋体" w:hAnsi="Times New Roman" w:cs="Times New Roman"/>
          <w:szCs w:val="21"/>
          <w:lang w:val="fr-FR"/>
        </w:rPr>
        <w:t>：</w:t>
      </w:r>
      <w:r w:rsidR="00284DF7" w:rsidRPr="00F3625C">
        <w:rPr>
          <w:rFonts w:ascii="Times New Roman" w:eastAsia="宋体" w:hAnsi="Times New Roman" w:cs="Times New Roman"/>
          <w:szCs w:val="21"/>
          <w:lang w:val="fr-FR"/>
        </w:rPr>
        <w:t>The Movie Magic case study</w:t>
      </w:r>
      <w:r w:rsidR="00284DF7" w:rsidRPr="00F3625C">
        <w:rPr>
          <w:rFonts w:ascii="Times New Roman" w:eastAsia="宋体" w:hAnsi="Times New Roman" w:cs="Times New Roman"/>
          <w:szCs w:val="21"/>
          <w:lang w:val="fr-FR"/>
        </w:rPr>
        <w:t>［</w:t>
      </w:r>
      <w:r w:rsidR="00284DF7" w:rsidRPr="00F3625C">
        <w:rPr>
          <w:rFonts w:ascii="Times New Roman" w:eastAsia="宋体" w:hAnsi="Times New Roman" w:cs="Times New Roman"/>
          <w:szCs w:val="21"/>
          <w:lang w:val="fr-FR"/>
        </w:rPr>
        <w:t>J</w:t>
      </w:r>
      <w:r w:rsidR="00284DF7" w:rsidRPr="00F3625C">
        <w:rPr>
          <w:rFonts w:ascii="Times New Roman" w:eastAsia="宋体" w:hAnsi="Times New Roman" w:cs="Times New Roman"/>
          <w:szCs w:val="21"/>
          <w:lang w:val="fr-FR"/>
        </w:rPr>
        <w:t>］</w:t>
      </w:r>
      <w:r w:rsidR="00284DF7" w:rsidRPr="00F3625C">
        <w:rPr>
          <w:rFonts w:ascii="Times New Roman" w:eastAsia="宋体" w:hAnsi="Times New Roman" w:cs="Times New Roman"/>
          <w:szCs w:val="21"/>
          <w:lang w:val="fr-FR"/>
        </w:rPr>
        <w:t xml:space="preserve">. </w:t>
      </w:r>
      <w:r w:rsidR="00284DF7" w:rsidRPr="00284DF7">
        <w:rPr>
          <w:rFonts w:ascii="Times New Roman" w:eastAsia="宋体" w:hAnsi="Times New Roman" w:cs="Times New Roman"/>
          <w:szCs w:val="21"/>
        </w:rPr>
        <w:t>Expert Systems With Applications</w:t>
      </w:r>
      <w:r w:rsidR="00284DF7" w:rsidRPr="00284DF7">
        <w:rPr>
          <w:rFonts w:ascii="Times New Roman" w:eastAsia="宋体" w:hAnsi="Times New Roman" w:cs="Times New Roman"/>
          <w:szCs w:val="21"/>
        </w:rPr>
        <w:t>，</w:t>
      </w:r>
      <w:r w:rsidR="00284DF7" w:rsidRPr="00284DF7">
        <w:rPr>
          <w:rFonts w:ascii="Times New Roman" w:eastAsia="宋体" w:hAnsi="Times New Roman" w:cs="Times New Roman"/>
          <w:szCs w:val="21"/>
        </w:rPr>
        <w:t>2012</w:t>
      </w:r>
      <w:r w:rsidR="00284DF7" w:rsidRPr="00284DF7">
        <w:rPr>
          <w:rFonts w:ascii="Times New Roman" w:eastAsia="宋体" w:hAnsi="Times New Roman" w:cs="Times New Roman"/>
          <w:szCs w:val="21"/>
        </w:rPr>
        <w:t>，</w:t>
      </w:r>
      <w:r w:rsidR="00284DF7" w:rsidRPr="00284DF7">
        <w:rPr>
          <w:rFonts w:ascii="Times New Roman" w:eastAsia="宋体" w:hAnsi="Times New Roman" w:cs="Times New Roman"/>
          <w:szCs w:val="21"/>
        </w:rPr>
        <w:t>39</w:t>
      </w:r>
      <w:r w:rsidR="00284DF7" w:rsidRPr="00284DF7">
        <w:rPr>
          <w:rFonts w:ascii="Times New Roman" w:eastAsia="宋体" w:hAnsi="Times New Roman" w:cs="Times New Roman"/>
          <w:szCs w:val="21"/>
        </w:rPr>
        <w:t>（</w:t>
      </w:r>
      <w:r w:rsidR="00284DF7" w:rsidRPr="00284DF7">
        <w:rPr>
          <w:rFonts w:ascii="Times New Roman" w:eastAsia="宋体" w:hAnsi="Times New Roman" w:cs="Times New Roman"/>
          <w:szCs w:val="21"/>
        </w:rPr>
        <w:t>3</w:t>
      </w:r>
      <w:r w:rsidR="00284DF7" w:rsidRPr="00284DF7">
        <w:rPr>
          <w:rFonts w:ascii="Times New Roman" w:eastAsia="宋体" w:hAnsi="Times New Roman" w:cs="Times New Roman"/>
          <w:szCs w:val="21"/>
        </w:rPr>
        <w:t>）</w:t>
      </w:r>
    </w:p>
    <w:p w14:paraId="65846FE6" w14:textId="3C5955AE" w:rsidR="00060C42" w:rsidRPr="00FF5CDF" w:rsidRDefault="00060C42" w:rsidP="00FF5CDF">
      <w:pPr>
        <w:spacing w:line="360" w:lineRule="auto"/>
        <w:rPr>
          <w:rFonts w:ascii="Times New Roman" w:eastAsia="宋体" w:hAnsi="Times New Roman" w:cs="Times New Roman"/>
          <w:szCs w:val="21"/>
        </w:rPr>
      </w:pPr>
      <w:r w:rsidRPr="00284DF7">
        <w:rPr>
          <w:rFonts w:ascii="Times New Roman" w:eastAsia="宋体" w:hAnsi="Times New Roman" w:cs="Times New Roman"/>
          <w:szCs w:val="21"/>
        </w:rPr>
        <w:t>[</w:t>
      </w:r>
      <w:r w:rsidR="00E4605F" w:rsidRPr="00284DF7">
        <w:rPr>
          <w:rFonts w:ascii="Times New Roman" w:eastAsia="宋体" w:hAnsi="Times New Roman" w:cs="Times New Roman"/>
          <w:szCs w:val="21"/>
        </w:rPr>
        <w:t>2</w:t>
      </w:r>
      <w:r w:rsidR="00E4605F">
        <w:rPr>
          <w:rFonts w:ascii="Times New Roman" w:eastAsia="宋体" w:hAnsi="Times New Roman" w:cs="Times New Roman"/>
          <w:szCs w:val="21"/>
        </w:rPr>
        <w:t>]</w:t>
      </w:r>
      <w:r w:rsidR="00FF5CDF" w:rsidRPr="00FF5CDF">
        <w:rPr>
          <w:rFonts w:hint="eastAsia"/>
        </w:rPr>
        <w:t xml:space="preserve"> </w:t>
      </w:r>
      <w:r w:rsidR="00FF5CDF" w:rsidRPr="00FF5CDF">
        <w:rPr>
          <w:rFonts w:ascii="Times New Roman" w:eastAsia="宋体" w:hAnsi="Times New Roman" w:cs="Times New Roman"/>
          <w:szCs w:val="21"/>
        </w:rPr>
        <w:t>Balabanovic</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M, Shoham</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Y.</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Fab: Content</w:t>
      </w:r>
      <w:r w:rsidR="00FF5CDF">
        <w:rPr>
          <w:rFonts w:ascii="Times New Roman" w:eastAsia="宋体" w:hAnsi="Times New Roman" w:cs="Times New Roman"/>
          <w:szCs w:val="21"/>
        </w:rPr>
        <w:t>-</w:t>
      </w:r>
      <w:r w:rsidR="00FF5CDF" w:rsidRPr="00FF5CDF">
        <w:rPr>
          <w:rFonts w:ascii="Times New Roman" w:eastAsia="宋体" w:hAnsi="Times New Roman" w:cs="Times New Roman"/>
          <w:szCs w:val="21"/>
        </w:rPr>
        <w:t>based,</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collaborative</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recommendation//Proceedings</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of</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the</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Communications</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of</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the</w:t>
      </w:r>
      <w:r w:rsidR="00FF5CDF">
        <w:rPr>
          <w:rFonts w:ascii="Times New Roman" w:eastAsia="宋体" w:hAnsi="Times New Roman" w:cs="Times New Roman" w:hint="eastAsia"/>
          <w:szCs w:val="21"/>
        </w:rPr>
        <w:t xml:space="preserve"> </w:t>
      </w:r>
      <w:r w:rsidR="00FF5CDF" w:rsidRPr="00FF5CDF">
        <w:rPr>
          <w:rFonts w:ascii="Times New Roman" w:eastAsia="宋体" w:hAnsi="Times New Roman" w:cs="Times New Roman"/>
          <w:szCs w:val="21"/>
        </w:rPr>
        <w:t>ACM.</w:t>
      </w:r>
      <w:r w:rsidR="00FF5CDF">
        <w:rPr>
          <w:rFonts w:ascii="Times New Roman" w:eastAsia="宋体" w:hAnsi="Times New Roman" w:cs="Times New Roman"/>
          <w:szCs w:val="21"/>
        </w:rPr>
        <w:t xml:space="preserve"> </w:t>
      </w:r>
      <w:r w:rsidR="00FF5CDF" w:rsidRPr="00FF5CDF">
        <w:rPr>
          <w:rFonts w:ascii="Times New Roman" w:eastAsia="宋体" w:hAnsi="Times New Roman" w:cs="Times New Roman"/>
          <w:szCs w:val="21"/>
        </w:rPr>
        <w:t>Zurich, Switzerland, 1997: 66</w:t>
      </w:r>
      <w:r w:rsidR="00FF5CDF">
        <w:rPr>
          <w:rFonts w:ascii="Times New Roman" w:eastAsia="宋体" w:hAnsi="Times New Roman" w:cs="Times New Roman"/>
          <w:szCs w:val="21"/>
        </w:rPr>
        <w:t>-</w:t>
      </w:r>
      <w:r w:rsidR="00FF5CDF" w:rsidRPr="00FF5CDF">
        <w:rPr>
          <w:rFonts w:ascii="Times New Roman" w:eastAsia="宋体" w:hAnsi="Times New Roman" w:cs="Times New Roman"/>
          <w:szCs w:val="21"/>
        </w:rPr>
        <w:t>72</w:t>
      </w:r>
    </w:p>
    <w:p w14:paraId="23E00FB2" w14:textId="3827599C" w:rsidR="00060C42" w:rsidRPr="00757125" w:rsidRDefault="00060C42" w:rsidP="00FF5CDF">
      <w:pPr>
        <w:spacing w:line="360" w:lineRule="auto"/>
        <w:rPr>
          <w:rFonts w:ascii="Times New Roman" w:eastAsia="宋体" w:hAnsi="Times New Roman" w:cs="Times New Roman"/>
          <w:color w:val="333333"/>
          <w:szCs w:val="21"/>
          <w:shd w:val="clear" w:color="auto" w:fill="FFFFFF"/>
        </w:rPr>
      </w:pPr>
      <w:r w:rsidRPr="00284DF7">
        <w:rPr>
          <w:rFonts w:ascii="Times New Roman" w:eastAsia="宋体" w:hAnsi="Times New Roman" w:cs="Times New Roman"/>
          <w:color w:val="333333"/>
          <w:szCs w:val="21"/>
          <w:shd w:val="clear" w:color="auto" w:fill="FFFFFF"/>
        </w:rPr>
        <w:t>[</w:t>
      </w:r>
      <w:r w:rsidR="00052974">
        <w:rPr>
          <w:rFonts w:ascii="Times New Roman" w:eastAsia="宋体" w:hAnsi="Times New Roman" w:cs="Times New Roman"/>
          <w:color w:val="333333"/>
          <w:szCs w:val="21"/>
          <w:shd w:val="clear" w:color="auto" w:fill="FFFFFF"/>
        </w:rPr>
        <w:t>3</w:t>
      </w:r>
      <w:r w:rsidRPr="00284DF7">
        <w:rPr>
          <w:rFonts w:ascii="Times New Roman" w:eastAsia="宋体" w:hAnsi="Times New Roman" w:cs="Times New Roman"/>
          <w:color w:val="333333"/>
          <w:szCs w:val="21"/>
          <w:shd w:val="clear" w:color="auto" w:fill="FFFFFF"/>
        </w:rPr>
        <w:t>]</w:t>
      </w:r>
      <w:r w:rsidR="00FF5CDF" w:rsidRPr="00FF5CDF">
        <w:rPr>
          <w:rFonts w:hint="eastAsia"/>
        </w:rPr>
        <w:t xml:space="preserve"> </w:t>
      </w:r>
      <w:r w:rsidR="00FF5CDF" w:rsidRPr="00FF5CDF">
        <w:rPr>
          <w:rFonts w:ascii="Times New Roman" w:eastAsia="宋体" w:hAnsi="Times New Roman" w:cs="Times New Roman"/>
          <w:color w:val="333333"/>
          <w:szCs w:val="21"/>
          <w:shd w:val="clear" w:color="auto" w:fill="FFFFFF"/>
        </w:rPr>
        <w:t>Mooney R J, Roy L.</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Content</w:t>
      </w:r>
      <w:r w:rsidR="00FF5CDF">
        <w:rPr>
          <w:rFonts w:ascii="Times New Roman" w:eastAsia="宋体" w:hAnsi="Times New Roman" w:cs="Times New Roman"/>
          <w:color w:val="333333"/>
          <w:szCs w:val="21"/>
          <w:shd w:val="clear" w:color="auto" w:fill="FFFFFF"/>
        </w:rPr>
        <w:t>-</w:t>
      </w:r>
      <w:r w:rsidR="00FF5CDF" w:rsidRPr="00FF5CDF">
        <w:rPr>
          <w:rFonts w:ascii="Times New Roman" w:eastAsia="宋体" w:hAnsi="Times New Roman" w:cs="Times New Roman"/>
          <w:color w:val="333333"/>
          <w:szCs w:val="21"/>
          <w:shd w:val="clear" w:color="auto" w:fill="FFFFFF"/>
        </w:rPr>
        <w:t>based book recommending</w:t>
      </w:r>
      <w:r w:rsidR="00FF5CDF">
        <w:rPr>
          <w:rFonts w:ascii="Times New Roman" w:eastAsia="宋体" w:hAnsi="Times New Roman" w:cs="Times New Roman"/>
          <w:color w:val="333333"/>
          <w:szCs w:val="21"/>
          <w:shd w:val="clear" w:color="auto" w:fill="FFFFFF"/>
        </w:rPr>
        <w:t xml:space="preserve"> u</w:t>
      </w:r>
      <w:r w:rsidR="00FF5CDF" w:rsidRPr="00FF5CDF">
        <w:rPr>
          <w:rFonts w:ascii="Times New Roman" w:eastAsia="宋体" w:hAnsi="Times New Roman" w:cs="Times New Roman"/>
          <w:color w:val="333333"/>
          <w:szCs w:val="21"/>
          <w:shd w:val="clear" w:color="auto" w:fill="FFFFFF"/>
        </w:rPr>
        <w:t>sing</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learning</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for</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text</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categorization//Proceedings</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of</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the</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5</w:t>
      </w:r>
      <w:r w:rsidR="00FF5CDF" w:rsidRPr="00FF5CDF">
        <w:rPr>
          <w:rFonts w:ascii="Times New Roman" w:eastAsia="宋体" w:hAnsi="Times New Roman" w:cs="Times New Roman"/>
          <w:color w:val="333333"/>
          <w:szCs w:val="21"/>
          <w:shd w:val="clear" w:color="auto" w:fill="FFFFFF"/>
          <w:vertAlign w:val="superscript"/>
        </w:rPr>
        <w:t>th</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ACM Conference</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on</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Digital</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Libraries.</w:t>
      </w:r>
      <w:r w:rsidR="00FF5CDF">
        <w:rPr>
          <w:rFonts w:ascii="Times New Roman" w:eastAsia="宋体" w:hAnsi="Times New Roman" w:cs="Times New Roman"/>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San Antonio, USA,</w:t>
      </w:r>
      <w:r w:rsidR="00FF5CDF">
        <w:rPr>
          <w:rFonts w:ascii="Times New Roman" w:eastAsia="宋体" w:hAnsi="Times New Roman" w:cs="Times New Roman" w:hint="eastAsia"/>
          <w:color w:val="333333"/>
          <w:szCs w:val="21"/>
          <w:shd w:val="clear" w:color="auto" w:fill="FFFFFF"/>
        </w:rPr>
        <w:t xml:space="preserve"> </w:t>
      </w:r>
      <w:r w:rsidR="00FF5CDF" w:rsidRPr="00FF5CDF">
        <w:rPr>
          <w:rFonts w:ascii="Times New Roman" w:eastAsia="宋体" w:hAnsi="Times New Roman" w:cs="Times New Roman"/>
          <w:color w:val="333333"/>
          <w:szCs w:val="21"/>
          <w:shd w:val="clear" w:color="auto" w:fill="FFFFFF"/>
        </w:rPr>
        <w:t>2000: 195</w:t>
      </w:r>
      <w:r w:rsidR="00FF5CDF">
        <w:rPr>
          <w:rFonts w:ascii="Times New Roman" w:eastAsia="宋体" w:hAnsi="Times New Roman" w:cs="Times New Roman"/>
          <w:color w:val="333333"/>
          <w:szCs w:val="21"/>
          <w:shd w:val="clear" w:color="auto" w:fill="FFFFFF"/>
        </w:rPr>
        <w:t>-</w:t>
      </w:r>
      <w:r w:rsidR="00FF5CDF" w:rsidRPr="00FF5CDF">
        <w:rPr>
          <w:rFonts w:ascii="Times New Roman" w:eastAsia="宋体" w:hAnsi="Times New Roman" w:cs="Times New Roman"/>
          <w:color w:val="333333"/>
          <w:szCs w:val="21"/>
          <w:shd w:val="clear" w:color="auto" w:fill="FFFFFF"/>
        </w:rPr>
        <w:t>204</w:t>
      </w:r>
    </w:p>
    <w:p w14:paraId="15662606" w14:textId="61BECEED" w:rsidR="00757125" w:rsidRPr="00FF5CDF" w:rsidRDefault="00060C42" w:rsidP="00FF5CDF">
      <w:pPr>
        <w:widowControl/>
        <w:rPr>
          <w:rFonts w:ascii="Times New Roman" w:hAnsi="Times New Roman" w:cs="Times New Roman"/>
          <w:szCs w:val="21"/>
        </w:rPr>
      </w:pPr>
      <w:r w:rsidRPr="00757125">
        <w:rPr>
          <w:rFonts w:ascii="Times New Roman" w:eastAsia="宋体" w:hAnsi="Times New Roman" w:cs="Times New Roman"/>
          <w:color w:val="333333"/>
          <w:szCs w:val="21"/>
          <w:shd w:val="clear" w:color="auto" w:fill="FFFFFF"/>
        </w:rPr>
        <w:lastRenderedPageBreak/>
        <w:t>[</w:t>
      </w:r>
      <w:r w:rsidR="00052974">
        <w:rPr>
          <w:rFonts w:ascii="Times New Roman" w:eastAsia="宋体" w:hAnsi="Times New Roman" w:cs="Times New Roman"/>
          <w:color w:val="333333"/>
          <w:szCs w:val="21"/>
          <w:shd w:val="clear" w:color="auto" w:fill="FFFFFF"/>
        </w:rPr>
        <w:t>4</w:t>
      </w:r>
      <w:r w:rsidRPr="00757125">
        <w:rPr>
          <w:rFonts w:ascii="Times New Roman" w:eastAsia="宋体" w:hAnsi="Times New Roman" w:cs="Times New Roman"/>
          <w:color w:val="333333"/>
          <w:szCs w:val="21"/>
          <w:shd w:val="clear" w:color="auto" w:fill="FFFFFF"/>
        </w:rPr>
        <w:t>]</w:t>
      </w:r>
      <w:r w:rsidR="00757125" w:rsidRPr="00757125">
        <w:rPr>
          <w:rFonts w:ascii="Times New Roman" w:hAnsi="Times New Roman" w:cs="Times New Roman"/>
          <w:szCs w:val="21"/>
        </w:rPr>
        <w:t xml:space="preserve"> </w:t>
      </w:r>
      <w:r w:rsidR="00FF5CDF" w:rsidRPr="00FF5CDF">
        <w:rPr>
          <w:rFonts w:ascii="Times New Roman" w:hAnsi="Times New Roman" w:cs="Times New Roman"/>
          <w:szCs w:val="21"/>
        </w:rPr>
        <w:t>Salakhutdinov</w:t>
      </w:r>
      <w:r w:rsidR="00FF5CDF">
        <w:rPr>
          <w:rFonts w:ascii="Times New Roman" w:hAnsi="Times New Roman" w:cs="Times New Roman"/>
          <w:szCs w:val="21"/>
        </w:rPr>
        <w:t xml:space="preserve"> </w:t>
      </w:r>
      <w:r w:rsidR="00FF5CDF" w:rsidRPr="00FF5CDF">
        <w:rPr>
          <w:rFonts w:ascii="Times New Roman" w:hAnsi="Times New Roman" w:cs="Times New Roman"/>
          <w:szCs w:val="21"/>
        </w:rPr>
        <w:t>R, Mnih</w:t>
      </w:r>
      <w:r w:rsidR="00FF5CDF">
        <w:rPr>
          <w:rFonts w:ascii="Times New Roman" w:hAnsi="Times New Roman" w:cs="Times New Roman"/>
          <w:szCs w:val="21"/>
        </w:rPr>
        <w:t xml:space="preserve"> </w:t>
      </w:r>
      <w:r w:rsidR="00FF5CDF" w:rsidRPr="00FF5CDF">
        <w:rPr>
          <w:rFonts w:ascii="Times New Roman" w:hAnsi="Times New Roman" w:cs="Times New Roman"/>
          <w:szCs w:val="21"/>
        </w:rPr>
        <w:t>A.</w:t>
      </w:r>
      <w:r w:rsidR="00FF5CDF">
        <w:rPr>
          <w:rFonts w:ascii="Times New Roman" w:hAnsi="Times New Roman" w:cs="Times New Roman"/>
          <w:szCs w:val="21"/>
        </w:rPr>
        <w:t xml:space="preserve"> </w:t>
      </w:r>
      <w:r w:rsidR="00FF5CDF" w:rsidRPr="00FF5CDF">
        <w:rPr>
          <w:rFonts w:ascii="Times New Roman" w:hAnsi="Times New Roman" w:cs="Times New Roman"/>
          <w:szCs w:val="21"/>
        </w:rPr>
        <w:t>Probabilistic</w:t>
      </w:r>
      <w:r w:rsidR="00FF5CDF">
        <w:rPr>
          <w:rFonts w:ascii="Times New Roman" w:hAnsi="Times New Roman" w:cs="Times New Roman"/>
          <w:szCs w:val="21"/>
        </w:rPr>
        <w:t xml:space="preserve"> </w:t>
      </w:r>
      <w:r w:rsidR="00FF5CDF" w:rsidRPr="00FF5CDF">
        <w:rPr>
          <w:rFonts w:ascii="Times New Roman" w:hAnsi="Times New Roman" w:cs="Times New Roman"/>
          <w:szCs w:val="21"/>
        </w:rPr>
        <w:t>matrix</w:t>
      </w:r>
      <w:r w:rsidR="00FF5CDF">
        <w:rPr>
          <w:rFonts w:ascii="Times New Roman" w:hAnsi="Times New Roman" w:cs="Times New Roman"/>
          <w:szCs w:val="21"/>
        </w:rPr>
        <w:t xml:space="preserve"> </w:t>
      </w:r>
      <w:r w:rsidR="00FF5CDF" w:rsidRPr="00FF5CDF">
        <w:rPr>
          <w:rFonts w:ascii="Times New Roman" w:hAnsi="Times New Roman" w:cs="Times New Roman"/>
          <w:szCs w:val="21"/>
        </w:rPr>
        <w:t>factorization.</w:t>
      </w:r>
      <w:r w:rsidR="00FF5CDF">
        <w:rPr>
          <w:rFonts w:ascii="Times New Roman" w:hAnsi="Times New Roman" w:cs="Times New Roman" w:hint="eastAsia"/>
          <w:szCs w:val="21"/>
        </w:rPr>
        <w:t xml:space="preserve"> </w:t>
      </w:r>
      <w:r w:rsidR="00FF5CDF" w:rsidRPr="00FF5CDF">
        <w:rPr>
          <w:rFonts w:ascii="Times New Roman" w:hAnsi="Times New Roman" w:cs="Times New Roman"/>
          <w:szCs w:val="21"/>
        </w:rPr>
        <w:t>Advances</w:t>
      </w:r>
      <w:r w:rsidR="00FF5CDF">
        <w:rPr>
          <w:rFonts w:ascii="Times New Roman" w:hAnsi="Times New Roman" w:cs="Times New Roman"/>
          <w:szCs w:val="21"/>
        </w:rPr>
        <w:t xml:space="preserve"> </w:t>
      </w:r>
      <w:r w:rsidR="00FF5CDF" w:rsidRPr="00FF5CDF">
        <w:rPr>
          <w:rFonts w:ascii="Times New Roman" w:hAnsi="Times New Roman" w:cs="Times New Roman"/>
          <w:szCs w:val="21"/>
        </w:rPr>
        <w:t>in Neural</w:t>
      </w:r>
      <w:r w:rsidR="00FF5CDF">
        <w:rPr>
          <w:rFonts w:ascii="Times New Roman" w:hAnsi="Times New Roman" w:cs="Times New Roman"/>
          <w:szCs w:val="21"/>
        </w:rPr>
        <w:t xml:space="preserve"> </w:t>
      </w:r>
      <w:r w:rsidR="00FF5CDF" w:rsidRPr="00FF5CDF">
        <w:rPr>
          <w:rFonts w:ascii="Times New Roman" w:hAnsi="Times New Roman" w:cs="Times New Roman"/>
          <w:szCs w:val="21"/>
        </w:rPr>
        <w:t>Information</w:t>
      </w:r>
      <w:r w:rsidR="00FF5CDF">
        <w:rPr>
          <w:rFonts w:ascii="Times New Roman" w:hAnsi="Times New Roman" w:cs="Times New Roman"/>
          <w:szCs w:val="21"/>
        </w:rPr>
        <w:t xml:space="preserve"> </w:t>
      </w:r>
      <w:r w:rsidR="00FF5CDF" w:rsidRPr="00FF5CDF">
        <w:rPr>
          <w:rFonts w:ascii="Times New Roman" w:hAnsi="Times New Roman" w:cs="Times New Roman"/>
          <w:szCs w:val="21"/>
        </w:rPr>
        <w:t>Processing Systems, 2008:1257</w:t>
      </w:r>
      <w:r w:rsidR="00FF5CDF">
        <w:rPr>
          <w:rFonts w:ascii="Times New Roman" w:hAnsi="Times New Roman" w:cs="Times New Roman"/>
          <w:szCs w:val="21"/>
        </w:rPr>
        <w:t>-</w:t>
      </w:r>
      <w:r w:rsidR="00FF5CDF" w:rsidRPr="00FF5CDF">
        <w:rPr>
          <w:rFonts w:ascii="Times New Roman" w:hAnsi="Times New Roman" w:cs="Times New Roman"/>
          <w:szCs w:val="21"/>
        </w:rPr>
        <w:t>1264</w:t>
      </w:r>
    </w:p>
    <w:p w14:paraId="78544030" w14:textId="79876392" w:rsidR="00FE6754" w:rsidRPr="00FF5CDF" w:rsidRDefault="00060C42" w:rsidP="00FF5CDF">
      <w:pPr>
        <w:spacing w:line="360" w:lineRule="auto"/>
        <w:rPr>
          <w:rFonts w:ascii="Times New Roman" w:hAnsi="Times New Roman" w:cs="Times New Roman"/>
          <w:szCs w:val="21"/>
        </w:rPr>
      </w:pPr>
      <w:r w:rsidRPr="009829FC">
        <w:rPr>
          <w:rFonts w:ascii="Times New Roman" w:eastAsia="宋体" w:hAnsi="Times New Roman" w:cs="Times New Roman"/>
          <w:color w:val="333333"/>
          <w:szCs w:val="21"/>
          <w:shd w:val="clear" w:color="auto" w:fill="FFFFFF"/>
          <w:lang w:val="fr-FR"/>
        </w:rPr>
        <w:t>[</w:t>
      </w:r>
      <w:r w:rsidR="00052974" w:rsidRPr="009829FC">
        <w:rPr>
          <w:rFonts w:ascii="Times New Roman" w:eastAsia="宋体" w:hAnsi="Times New Roman" w:cs="Times New Roman"/>
          <w:color w:val="333333"/>
          <w:szCs w:val="21"/>
          <w:shd w:val="clear" w:color="auto" w:fill="FFFFFF"/>
          <w:lang w:val="fr-FR"/>
        </w:rPr>
        <w:t>5</w:t>
      </w:r>
      <w:r w:rsidR="00DD6A7D" w:rsidRPr="009829FC">
        <w:rPr>
          <w:rFonts w:ascii="Times New Roman" w:eastAsia="宋体" w:hAnsi="Times New Roman" w:cs="Times New Roman"/>
          <w:color w:val="333333"/>
          <w:szCs w:val="21"/>
          <w:shd w:val="clear" w:color="auto" w:fill="FFFFFF"/>
          <w:lang w:val="fr-FR"/>
        </w:rPr>
        <w:t>]</w:t>
      </w:r>
      <w:r w:rsidR="00FF5CDF" w:rsidRPr="009829FC">
        <w:rPr>
          <w:rFonts w:ascii="Times New Roman" w:hAnsi="Times New Roman" w:cs="Times New Roman"/>
          <w:szCs w:val="21"/>
          <w:lang w:val="fr-FR"/>
        </w:rPr>
        <w:t xml:space="preserve"> Sarwar B, Karypis G, Konstan J, et al. </w:t>
      </w:r>
      <w:r w:rsidR="00FF5CDF" w:rsidRPr="00FF5CDF">
        <w:rPr>
          <w:rFonts w:ascii="Times New Roman" w:hAnsi="Times New Roman" w:cs="Times New Roman"/>
          <w:szCs w:val="21"/>
        </w:rPr>
        <w:t>Item</w:t>
      </w:r>
      <w:r w:rsidR="00FF5CDF">
        <w:rPr>
          <w:rFonts w:ascii="Times New Roman" w:hAnsi="Times New Roman" w:cs="Times New Roman" w:hint="eastAsia"/>
          <w:szCs w:val="21"/>
        </w:rPr>
        <w:t>-</w:t>
      </w:r>
      <w:r w:rsidR="00FF5CDF" w:rsidRPr="00FF5CDF">
        <w:rPr>
          <w:rFonts w:ascii="Times New Roman" w:hAnsi="Times New Roman" w:cs="Times New Roman"/>
          <w:szCs w:val="21"/>
        </w:rPr>
        <w:t>based collaborative</w:t>
      </w:r>
      <w:r w:rsidR="00FF5CDF">
        <w:rPr>
          <w:rFonts w:ascii="Times New Roman" w:hAnsi="Times New Roman" w:cs="Times New Roman"/>
          <w:szCs w:val="21"/>
        </w:rPr>
        <w:t xml:space="preserve"> </w:t>
      </w:r>
      <w:r w:rsidR="00FF5CDF" w:rsidRPr="00FF5CDF">
        <w:rPr>
          <w:rFonts w:ascii="Times New Roman" w:hAnsi="Times New Roman" w:cs="Times New Roman"/>
          <w:szCs w:val="21"/>
        </w:rPr>
        <w:t>filtering recommendation</w:t>
      </w:r>
      <w:r w:rsidR="00FF5CDF">
        <w:rPr>
          <w:rFonts w:ascii="Times New Roman" w:hAnsi="Times New Roman" w:cs="Times New Roman"/>
          <w:szCs w:val="21"/>
        </w:rPr>
        <w:t xml:space="preserve"> </w:t>
      </w:r>
      <w:r w:rsidR="00FF5CDF" w:rsidRPr="00FF5CDF">
        <w:rPr>
          <w:rFonts w:ascii="Times New Roman" w:hAnsi="Times New Roman" w:cs="Times New Roman"/>
          <w:szCs w:val="21"/>
        </w:rPr>
        <w:t>algorithms//Proceedings</w:t>
      </w:r>
      <w:r w:rsidR="00FF5CDF">
        <w:rPr>
          <w:rFonts w:ascii="Times New Roman" w:hAnsi="Times New Roman" w:cs="Times New Roman"/>
          <w:szCs w:val="21"/>
        </w:rPr>
        <w:t xml:space="preserve"> </w:t>
      </w:r>
      <w:r w:rsidR="00FF5CDF" w:rsidRPr="00FF5CDF">
        <w:rPr>
          <w:rFonts w:ascii="Times New Roman" w:hAnsi="Times New Roman" w:cs="Times New Roman"/>
          <w:szCs w:val="21"/>
        </w:rPr>
        <w:t>of</w:t>
      </w:r>
      <w:r w:rsidR="00FF5CDF">
        <w:rPr>
          <w:rFonts w:ascii="Times New Roman" w:hAnsi="Times New Roman" w:cs="Times New Roman" w:hint="eastAsia"/>
          <w:szCs w:val="21"/>
        </w:rPr>
        <w:t xml:space="preserve"> </w:t>
      </w:r>
      <w:r w:rsidR="00FF5CDF" w:rsidRPr="00FF5CDF">
        <w:rPr>
          <w:rFonts w:ascii="Times New Roman" w:hAnsi="Times New Roman" w:cs="Times New Roman"/>
          <w:szCs w:val="21"/>
        </w:rPr>
        <w:t>the10th International Conference on World Wide Web.</w:t>
      </w:r>
      <w:r w:rsidR="00FF5CDF">
        <w:rPr>
          <w:rFonts w:ascii="Times New Roman" w:hAnsi="Times New Roman" w:cs="Times New Roman" w:hint="eastAsia"/>
          <w:szCs w:val="21"/>
        </w:rPr>
        <w:t xml:space="preserve"> </w:t>
      </w:r>
      <w:r w:rsidR="00FF5CDF" w:rsidRPr="00FF5CDF">
        <w:rPr>
          <w:rFonts w:ascii="Times New Roman" w:hAnsi="Times New Roman" w:cs="Times New Roman"/>
          <w:szCs w:val="21"/>
        </w:rPr>
        <w:t>Hong Kong, China, 2001 : 285-295</w:t>
      </w:r>
    </w:p>
    <w:p w14:paraId="0B115B35" w14:textId="03827B75" w:rsidR="00757125" w:rsidRDefault="00757125" w:rsidP="00FF5CDF">
      <w:pPr>
        <w:spacing w:line="360" w:lineRule="auto"/>
        <w:rPr>
          <w:rFonts w:ascii="Times New Roman" w:hAnsi="Times New Roman" w:cs="Times New Roman"/>
          <w:szCs w:val="21"/>
        </w:rPr>
      </w:pPr>
      <w:r w:rsidRPr="00757125">
        <w:rPr>
          <w:rFonts w:ascii="Times New Roman" w:hAnsi="Times New Roman" w:cs="Times New Roman"/>
          <w:color w:val="000000"/>
          <w:szCs w:val="21"/>
        </w:rPr>
        <w:t>[</w:t>
      </w:r>
      <w:r w:rsidR="00052974">
        <w:rPr>
          <w:rFonts w:ascii="Times New Roman" w:hAnsi="Times New Roman" w:cs="Times New Roman"/>
          <w:color w:val="000000"/>
          <w:szCs w:val="21"/>
        </w:rPr>
        <w:t>6</w:t>
      </w:r>
      <w:r w:rsidRPr="00757125">
        <w:rPr>
          <w:rFonts w:ascii="Times New Roman" w:hAnsi="Times New Roman" w:cs="Times New Roman"/>
          <w:color w:val="000000"/>
          <w:szCs w:val="21"/>
        </w:rPr>
        <w:t>]</w:t>
      </w:r>
      <w:r w:rsidR="00FF5CDF" w:rsidRPr="00FF5CDF">
        <w:rPr>
          <w:rFonts w:ascii="Times New Roman" w:hAnsi="Times New Roman" w:cs="Times New Roman"/>
          <w:szCs w:val="21"/>
        </w:rPr>
        <w:t xml:space="preserve"> Tso</w:t>
      </w:r>
      <w:r w:rsidR="00FF5CDF">
        <w:rPr>
          <w:rFonts w:ascii="Times New Roman" w:hAnsi="Times New Roman" w:cs="Times New Roman"/>
          <w:szCs w:val="21"/>
        </w:rPr>
        <w:t>-</w:t>
      </w:r>
      <w:r w:rsidR="00FF5CDF" w:rsidRPr="00FF5CDF">
        <w:rPr>
          <w:rFonts w:ascii="Times New Roman" w:hAnsi="Times New Roman" w:cs="Times New Roman"/>
          <w:szCs w:val="21"/>
        </w:rPr>
        <w:t>Sutter</w:t>
      </w:r>
      <w:r w:rsidR="00FF5CDF">
        <w:rPr>
          <w:rFonts w:ascii="Times New Roman" w:hAnsi="Times New Roman" w:cs="Times New Roman"/>
          <w:szCs w:val="21"/>
        </w:rPr>
        <w:t xml:space="preserve"> </w:t>
      </w:r>
      <w:r w:rsidR="00FF5CDF" w:rsidRPr="00FF5CDF">
        <w:rPr>
          <w:rFonts w:ascii="Times New Roman" w:hAnsi="Times New Roman" w:cs="Times New Roman"/>
          <w:szCs w:val="21"/>
        </w:rPr>
        <w:t>K H L, Marinho</w:t>
      </w:r>
      <w:r w:rsidR="00FF5CDF">
        <w:rPr>
          <w:rFonts w:ascii="Times New Roman" w:hAnsi="Times New Roman" w:cs="Times New Roman"/>
          <w:szCs w:val="21"/>
        </w:rPr>
        <w:t xml:space="preserve"> </w:t>
      </w:r>
      <w:r w:rsidR="00FF5CDF" w:rsidRPr="00FF5CDF">
        <w:rPr>
          <w:rFonts w:ascii="Times New Roman" w:hAnsi="Times New Roman" w:cs="Times New Roman"/>
          <w:szCs w:val="21"/>
        </w:rPr>
        <w:t>L</w:t>
      </w:r>
      <w:r w:rsidR="00FF5CDF">
        <w:rPr>
          <w:rFonts w:ascii="Times New Roman" w:hAnsi="Times New Roman" w:cs="Times New Roman"/>
          <w:szCs w:val="21"/>
        </w:rPr>
        <w:t xml:space="preserve"> </w:t>
      </w:r>
      <w:r w:rsidR="00FF5CDF" w:rsidRPr="00FF5CDF">
        <w:rPr>
          <w:rFonts w:ascii="Times New Roman" w:hAnsi="Times New Roman" w:cs="Times New Roman"/>
          <w:szCs w:val="21"/>
        </w:rPr>
        <w:t>B, Schmidt</w:t>
      </w:r>
      <w:r w:rsidR="00FF5CDF">
        <w:rPr>
          <w:rFonts w:ascii="Times New Roman" w:hAnsi="Times New Roman" w:cs="Times New Roman"/>
          <w:szCs w:val="21"/>
        </w:rPr>
        <w:t>-</w:t>
      </w:r>
      <w:r w:rsidR="00FF5CDF" w:rsidRPr="00FF5CDF">
        <w:rPr>
          <w:rFonts w:ascii="Times New Roman" w:hAnsi="Times New Roman" w:cs="Times New Roman"/>
          <w:szCs w:val="21"/>
        </w:rPr>
        <w:t>Thieme</w:t>
      </w:r>
      <w:r w:rsidR="00FF5CDF">
        <w:rPr>
          <w:rFonts w:ascii="Times New Roman" w:hAnsi="Times New Roman" w:cs="Times New Roman"/>
          <w:szCs w:val="21"/>
        </w:rPr>
        <w:t xml:space="preserve"> </w:t>
      </w:r>
      <w:r w:rsidR="00FF5CDF" w:rsidRPr="00FF5CDF">
        <w:rPr>
          <w:rFonts w:ascii="Times New Roman" w:hAnsi="Times New Roman" w:cs="Times New Roman"/>
          <w:szCs w:val="21"/>
        </w:rPr>
        <w:t>L.</w:t>
      </w:r>
      <w:r w:rsidR="00FF5CDF">
        <w:rPr>
          <w:rFonts w:ascii="Times New Roman" w:hAnsi="Times New Roman" w:cs="Times New Roman"/>
          <w:szCs w:val="21"/>
        </w:rPr>
        <w:t xml:space="preserve"> </w:t>
      </w:r>
      <w:r w:rsidR="00FF5CDF" w:rsidRPr="00FF5CDF">
        <w:rPr>
          <w:rFonts w:ascii="Times New Roman" w:hAnsi="Times New Roman" w:cs="Times New Roman"/>
          <w:szCs w:val="21"/>
        </w:rPr>
        <w:t>Tag</w:t>
      </w:r>
      <w:r w:rsidR="00FF5CDF">
        <w:rPr>
          <w:rFonts w:ascii="Times New Roman" w:hAnsi="Times New Roman" w:cs="Times New Roman"/>
          <w:szCs w:val="21"/>
        </w:rPr>
        <w:t>-</w:t>
      </w:r>
      <w:r w:rsidR="00FF5CDF" w:rsidRPr="00FF5CDF">
        <w:rPr>
          <w:rFonts w:ascii="Times New Roman" w:hAnsi="Times New Roman" w:cs="Times New Roman"/>
          <w:szCs w:val="21"/>
        </w:rPr>
        <w:t>aware recommender systems by fusion of collaborative</w:t>
      </w:r>
      <w:r w:rsidR="00FF5CDF">
        <w:rPr>
          <w:rFonts w:ascii="Times New Roman" w:hAnsi="Times New Roman" w:cs="Times New Roman" w:hint="eastAsia"/>
          <w:szCs w:val="21"/>
        </w:rPr>
        <w:t xml:space="preserve"> </w:t>
      </w:r>
      <w:r w:rsidR="00FF5CDF" w:rsidRPr="00FF5CDF">
        <w:rPr>
          <w:rFonts w:ascii="Times New Roman" w:hAnsi="Times New Roman" w:cs="Times New Roman"/>
          <w:szCs w:val="21"/>
        </w:rPr>
        <w:t>filtering</w:t>
      </w:r>
      <w:r w:rsidR="00FF5CDF">
        <w:rPr>
          <w:rFonts w:ascii="Times New Roman" w:hAnsi="Times New Roman" w:cs="Times New Roman"/>
          <w:szCs w:val="21"/>
        </w:rPr>
        <w:t xml:space="preserve"> </w:t>
      </w:r>
      <w:r w:rsidR="00FF5CDF" w:rsidRPr="00FF5CDF">
        <w:rPr>
          <w:rFonts w:ascii="Times New Roman" w:hAnsi="Times New Roman" w:cs="Times New Roman"/>
          <w:szCs w:val="21"/>
        </w:rPr>
        <w:t>algorithms//Proceedings</w:t>
      </w:r>
      <w:r w:rsidR="00FF5CDF">
        <w:rPr>
          <w:rFonts w:ascii="Times New Roman" w:hAnsi="Times New Roman" w:cs="Times New Roman"/>
          <w:szCs w:val="21"/>
        </w:rPr>
        <w:t xml:space="preserve"> </w:t>
      </w:r>
      <w:r w:rsidR="00FF5CDF" w:rsidRPr="00FF5CDF">
        <w:rPr>
          <w:rFonts w:ascii="Times New Roman" w:hAnsi="Times New Roman" w:cs="Times New Roman"/>
          <w:szCs w:val="21"/>
        </w:rPr>
        <w:t>of</w:t>
      </w:r>
      <w:r w:rsidR="00FF5CDF">
        <w:rPr>
          <w:rFonts w:ascii="Times New Roman" w:hAnsi="Times New Roman" w:cs="Times New Roman"/>
          <w:szCs w:val="21"/>
        </w:rPr>
        <w:t xml:space="preserve"> </w:t>
      </w:r>
      <w:r w:rsidR="00FF5CDF" w:rsidRPr="00FF5CDF">
        <w:rPr>
          <w:rFonts w:ascii="Times New Roman" w:hAnsi="Times New Roman" w:cs="Times New Roman"/>
          <w:szCs w:val="21"/>
        </w:rPr>
        <w:t>the</w:t>
      </w:r>
      <w:r w:rsidR="00FF5CDF">
        <w:rPr>
          <w:rFonts w:ascii="Times New Roman" w:hAnsi="Times New Roman" w:cs="Times New Roman"/>
          <w:szCs w:val="21"/>
        </w:rPr>
        <w:t xml:space="preserve"> </w:t>
      </w:r>
      <w:r w:rsidR="00FF5CDF" w:rsidRPr="00FF5CDF">
        <w:rPr>
          <w:rFonts w:ascii="Times New Roman" w:hAnsi="Times New Roman" w:cs="Times New Roman"/>
          <w:szCs w:val="21"/>
        </w:rPr>
        <w:t>2008</w:t>
      </w:r>
      <w:r w:rsidR="00FF5CDF">
        <w:rPr>
          <w:rFonts w:ascii="Times New Roman" w:hAnsi="Times New Roman" w:cs="Times New Roman"/>
          <w:szCs w:val="21"/>
        </w:rPr>
        <w:t xml:space="preserve"> </w:t>
      </w:r>
      <w:r w:rsidR="00FF5CDF" w:rsidRPr="00FF5CDF">
        <w:rPr>
          <w:rFonts w:ascii="Times New Roman" w:hAnsi="Times New Roman" w:cs="Times New Roman"/>
          <w:szCs w:val="21"/>
        </w:rPr>
        <w:t>ACM</w:t>
      </w:r>
      <w:r w:rsidR="00FF5CDF">
        <w:rPr>
          <w:rFonts w:ascii="Times New Roman" w:hAnsi="Times New Roman" w:cs="Times New Roman"/>
          <w:szCs w:val="21"/>
        </w:rPr>
        <w:t xml:space="preserve"> </w:t>
      </w:r>
      <w:r w:rsidR="00FF5CDF" w:rsidRPr="00FF5CDF">
        <w:rPr>
          <w:rFonts w:ascii="Times New Roman" w:hAnsi="Times New Roman" w:cs="Times New Roman"/>
          <w:szCs w:val="21"/>
        </w:rPr>
        <w:t>Symposium</w:t>
      </w:r>
      <w:r w:rsidR="00FF5CDF">
        <w:rPr>
          <w:rFonts w:ascii="Times New Roman" w:hAnsi="Times New Roman" w:cs="Times New Roman" w:hint="eastAsia"/>
          <w:szCs w:val="21"/>
        </w:rPr>
        <w:t xml:space="preserve"> </w:t>
      </w:r>
      <w:r w:rsidR="00FF5CDF">
        <w:rPr>
          <w:rFonts w:ascii="Times New Roman" w:hAnsi="Times New Roman" w:cs="Times New Roman"/>
          <w:szCs w:val="21"/>
        </w:rPr>
        <w:t>o</w:t>
      </w:r>
      <w:r w:rsidR="00FF5CDF" w:rsidRPr="00FF5CDF">
        <w:rPr>
          <w:rFonts w:ascii="Times New Roman" w:hAnsi="Times New Roman" w:cs="Times New Roman"/>
          <w:szCs w:val="21"/>
        </w:rPr>
        <w:t>n</w:t>
      </w:r>
      <w:r w:rsidR="00FF5CDF">
        <w:rPr>
          <w:rFonts w:ascii="Times New Roman" w:hAnsi="Times New Roman" w:cs="Times New Roman"/>
          <w:szCs w:val="21"/>
        </w:rPr>
        <w:t xml:space="preserve"> </w:t>
      </w:r>
      <w:r w:rsidR="00FF5CDF" w:rsidRPr="00FF5CDF">
        <w:rPr>
          <w:rFonts w:ascii="Times New Roman" w:hAnsi="Times New Roman" w:cs="Times New Roman"/>
          <w:szCs w:val="21"/>
        </w:rPr>
        <w:t>Applied</w:t>
      </w:r>
      <w:r w:rsidR="00FF5CDF">
        <w:rPr>
          <w:rFonts w:ascii="Times New Roman" w:hAnsi="Times New Roman" w:cs="Times New Roman"/>
          <w:szCs w:val="21"/>
        </w:rPr>
        <w:t xml:space="preserve"> </w:t>
      </w:r>
      <w:r w:rsidR="00FF5CDF" w:rsidRPr="00FF5CDF">
        <w:rPr>
          <w:rFonts w:ascii="Times New Roman" w:hAnsi="Times New Roman" w:cs="Times New Roman"/>
          <w:szCs w:val="21"/>
        </w:rPr>
        <w:t>Computing.</w:t>
      </w:r>
      <w:r w:rsidR="00FF5CDF">
        <w:rPr>
          <w:rFonts w:ascii="Times New Roman" w:hAnsi="Times New Roman" w:cs="Times New Roman"/>
          <w:szCs w:val="21"/>
        </w:rPr>
        <w:t xml:space="preserve"> </w:t>
      </w:r>
      <w:r w:rsidR="00FF5CDF" w:rsidRPr="00FF5CDF">
        <w:rPr>
          <w:rFonts w:ascii="Times New Roman" w:hAnsi="Times New Roman" w:cs="Times New Roman"/>
          <w:szCs w:val="21"/>
        </w:rPr>
        <w:t>Fortaleza, Brazil, 2008: 1995</w:t>
      </w:r>
      <w:r w:rsidR="00FF5CDF">
        <w:rPr>
          <w:rFonts w:ascii="Times New Roman" w:hAnsi="Times New Roman" w:cs="Times New Roman"/>
          <w:szCs w:val="21"/>
        </w:rPr>
        <w:t>-</w:t>
      </w:r>
      <w:r w:rsidR="00FF5CDF" w:rsidRPr="00FF5CDF">
        <w:rPr>
          <w:rFonts w:ascii="Times New Roman" w:hAnsi="Times New Roman" w:cs="Times New Roman"/>
          <w:szCs w:val="21"/>
        </w:rPr>
        <w:t>1999</w:t>
      </w:r>
    </w:p>
    <w:p w14:paraId="3FC6D866" w14:textId="72F063C4" w:rsidR="00052974" w:rsidRPr="00052974" w:rsidRDefault="00052974" w:rsidP="00052974">
      <w:pPr>
        <w:spacing w:line="360" w:lineRule="auto"/>
        <w:rPr>
          <w:rFonts w:ascii="Times New Roman" w:hAnsi="Times New Roman" w:cs="Times New Roman"/>
          <w:szCs w:val="21"/>
        </w:rPr>
      </w:pPr>
      <w:r w:rsidRPr="00052974">
        <w:rPr>
          <w:rFonts w:ascii="Times New Roman" w:hAnsi="Times New Roman" w:cs="Times New Roman" w:hint="eastAsia"/>
          <w:szCs w:val="21"/>
        </w:rPr>
        <w:t>[</w:t>
      </w:r>
      <w:r w:rsidRPr="00052974">
        <w:rPr>
          <w:rFonts w:ascii="Times New Roman" w:hAnsi="Times New Roman" w:cs="Times New Roman"/>
          <w:szCs w:val="21"/>
        </w:rPr>
        <w:t>7] Zhang Z K, ZhouT, Zhang Y C.Tag</w:t>
      </w:r>
      <w:r>
        <w:rPr>
          <w:rFonts w:ascii="Times New Roman" w:hAnsi="Times New Roman" w:cs="Times New Roman"/>
          <w:szCs w:val="21"/>
        </w:rPr>
        <w:t>-</w:t>
      </w:r>
      <w:r w:rsidRPr="00052974">
        <w:rPr>
          <w:rFonts w:ascii="Times New Roman" w:hAnsi="Times New Roman" w:cs="Times New Roman"/>
          <w:szCs w:val="21"/>
        </w:rPr>
        <w:t>aware</w:t>
      </w:r>
      <w:r>
        <w:rPr>
          <w:rFonts w:ascii="Times New Roman" w:hAnsi="Times New Roman" w:cs="Times New Roman"/>
          <w:szCs w:val="21"/>
        </w:rPr>
        <w:t xml:space="preserve"> </w:t>
      </w:r>
      <w:r w:rsidRPr="00052974">
        <w:rPr>
          <w:rFonts w:ascii="Times New Roman" w:hAnsi="Times New Roman" w:cs="Times New Roman"/>
          <w:szCs w:val="21"/>
        </w:rPr>
        <w:t>recommender</w:t>
      </w:r>
      <w:r>
        <w:rPr>
          <w:rFonts w:ascii="Times New Roman" w:hAnsi="Times New Roman" w:cs="Times New Roman"/>
          <w:szCs w:val="21"/>
        </w:rPr>
        <w:t xml:space="preserve"> </w:t>
      </w:r>
      <w:r w:rsidRPr="00052974">
        <w:rPr>
          <w:rFonts w:ascii="Times New Roman" w:hAnsi="Times New Roman" w:cs="Times New Roman"/>
          <w:szCs w:val="21"/>
        </w:rPr>
        <w:t>systems: Astate</w:t>
      </w:r>
      <w:r>
        <w:rPr>
          <w:rFonts w:ascii="Times New Roman" w:hAnsi="Times New Roman" w:cs="Times New Roman"/>
          <w:szCs w:val="21"/>
        </w:rPr>
        <w:t>-</w:t>
      </w:r>
      <w:r w:rsidRPr="00052974">
        <w:rPr>
          <w:rFonts w:ascii="Times New Roman" w:hAnsi="Times New Roman" w:cs="Times New Roman"/>
          <w:szCs w:val="21"/>
        </w:rPr>
        <w:t>of</w:t>
      </w:r>
      <w:r>
        <w:rPr>
          <w:rFonts w:ascii="Times New Roman" w:hAnsi="Times New Roman" w:cs="Times New Roman"/>
          <w:szCs w:val="21"/>
        </w:rPr>
        <w:t>-</w:t>
      </w:r>
      <w:r w:rsidRPr="00052974">
        <w:rPr>
          <w:rFonts w:ascii="Times New Roman" w:hAnsi="Times New Roman" w:cs="Times New Roman"/>
          <w:szCs w:val="21"/>
        </w:rPr>
        <w:t>the</w:t>
      </w:r>
      <w:r>
        <w:rPr>
          <w:rFonts w:ascii="Times New Roman" w:hAnsi="Times New Roman" w:cs="Times New Roman"/>
          <w:szCs w:val="21"/>
        </w:rPr>
        <w:t>-</w:t>
      </w:r>
      <w:r w:rsidRPr="00052974">
        <w:rPr>
          <w:rFonts w:ascii="Times New Roman" w:hAnsi="Times New Roman" w:cs="Times New Roman"/>
          <w:szCs w:val="21"/>
        </w:rPr>
        <w:t>art survey.</w:t>
      </w:r>
      <w:r>
        <w:rPr>
          <w:rFonts w:ascii="Times New Roman" w:hAnsi="Times New Roman" w:cs="Times New Roman"/>
          <w:szCs w:val="21"/>
        </w:rPr>
        <w:t xml:space="preserve"> </w:t>
      </w:r>
      <w:r w:rsidRPr="00052974">
        <w:rPr>
          <w:rFonts w:ascii="Times New Roman" w:hAnsi="Times New Roman" w:cs="Times New Roman"/>
          <w:szCs w:val="21"/>
        </w:rPr>
        <w:t>Journal of Computer</w:t>
      </w:r>
      <w:r>
        <w:rPr>
          <w:rFonts w:ascii="Times New Roman" w:hAnsi="Times New Roman" w:cs="Times New Roman" w:hint="eastAsia"/>
          <w:szCs w:val="21"/>
        </w:rPr>
        <w:t xml:space="preserve"> </w:t>
      </w:r>
      <w:r w:rsidRPr="00052974">
        <w:rPr>
          <w:rFonts w:ascii="Times New Roman" w:hAnsi="Times New Roman" w:cs="Times New Roman"/>
          <w:szCs w:val="21"/>
        </w:rPr>
        <w:t>Science</w:t>
      </w:r>
      <w:r>
        <w:rPr>
          <w:rFonts w:ascii="Times New Roman" w:hAnsi="Times New Roman" w:cs="Times New Roman"/>
          <w:szCs w:val="21"/>
        </w:rPr>
        <w:t xml:space="preserve"> </w:t>
      </w:r>
      <w:r w:rsidRPr="00052974">
        <w:rPr>
          <w:rFonts w:ascii="Times New Roman" w:hAnsi="Times New Roman" w:cs="Times New Roman"/>
          <w:szCs w:val="21"/>
        </w:rPr>
        <w:t>&amp; Technology, 2011 , 26(5): 767</w:t>
      </w:r>
      <w:r>
        <w:rPr>
          <w:rFonts w:ascii="Times New Roman" w:hAnsi="Times New Roman" w:cs="Times New Roman"/>
          <w:szCs w:val="21"/>
        </w:rPr>
        <w:t>-</w:t>
      </w:r>
      <w:r w:rsidRPr="00052974">
        <w:rPr>
          <w:rFonts w:ascii="Times New Roman" w:hAnsi="Times New Roman" w:cs="Times New Roman"/>
          <w:szCs w:val="21"/>
        </w:rPr>
        <w:t>777</w:t>
      </w:r>
    </w:p>
    <w:p w14:paraId="4B2744AE" w14:textId="31E35204" w:rsidR="00757125" w:rsidRPr="00052974" w:rsidRDefault="00757125" w:rsidP="00757125">
      <w:pPr>
        <w:spacing w:line="360" w:lineRule="auto"/>
        <w:rPr>
          <w:rFonts w:ascii="Times New Roman" w:eastAsia="宋体" w:hAnsi="Times New Roman" w:cs="Times New Roman"/>
          <w:szCs w:val="21"/>
        </w:rPr>
      </w:pPr>
      <w:r w:rsidRPr="00052974">
        <w:rPr>
          <w:rFonts w:ascii="Times New Roman" w:eastAsia="宋体" w:hAnsi="Times New Roman" w:cs="Times New Roman"/>
          <w:szCs w:val="21"/>
        </w:rPr>
        <w:t xml:space="preserve">[8] </w:t>
      </w:r>
      <w:r w:rsidR="00B440F2" w:rsidRPr="005050F5">
        <w:rPr>
          <w:rFonts w:ascii="Times New Roman" w:eastAsia="宋体" w:hAnsi="Times New Roman" w:cs="Times New Roman"/>
          <w:szCs w:val="21"/>
          <w:lang w:val="fr-FR"/>
        </w:rPr>
        <w:t>刘宇</w:t>
      </w:r>
      <w:r w:rsidR="00B440F2" w:rsidRPr="00052974">
        <w:rPr>
          <w:rFonts w:ascii="Times New Roman" w:eastAsia="宋体" w:hAnsi="Times New Roman" w:cs="Times New Roman"/>
          <w:szCs w:val="21"/>
        </w:rPr>
        <w:t>,</w:t>
      </w:r>
      <w:r w:rsidR="00B440F2" w:rsidRPr="005050F5">
        <w:rPr>
          <w:rFonts w:ascii="Times New Roman" w:eastAsia="宋体" w:hAnsi="Times New Roman" w:cs="Times New Roman"/>
          <w:szCs w:val="21"/>
          <w:lang w:val="fr-FR"/>
        </w:rPr>
        <w:t>朱文浩</w:t>
      </w:r>
      <w:r w:rsidR="00B440F2" w:rsidRPr="00052974">
        <w:rPr>
          <w:rFonts w:ascii="Times New Roman" w:eastAsia="宋体" w:hAnsi="Times New Roman" w:cs="Times New Roman"/>
          <w:szCs w:val="21"/>
        </w:rPr>
        <w:t xml:space="preserve">. </w:t>
      </w:r>
      <w:r w:rsidR="00B440F2" w:rsidRPr="005050F5">
        <w:rPr>
          <w:rFonts w:ascii="Times New Roman" w:eastAsia="宋体" w:hAnsi="Times New Roman" w:cs="Times New Roman"/>
          <w:szCs w:val="21"/>
          <w:lang w:val="fr-FR"/>
        </w:rPr>
        <w:t>基于内容和标签权重的混合推荐算法</w:t>
      </w:r>
      <w:r w:rsidR="00B440F2" w:rsidRPr="00052974">
        <w:rPr>
          <w:rFonts w:ascii="Times New Roman" w:eastAsia="宋体" w:hAnsi="Times New Roman" w:cs="Times New Roman"/>
          <w:szCs w:val="21"/>
        </w:rPr>
        <w:t xml:space="preserve">[J]. </w:t>
      </w:r>
      <w:r w:rsidR="00B440F2" w:rsidRPr="005050F5">
        <w:rPr>
          <w:rFonts w:ascii="Times New Roman" w:eastAsia="宋体" w:hAnsi="Times New Roman" w:cs="Times New Roman"/>
          <w:szCs w:val="21"/>
          <w:lang w:val="fr-FR"/>
        </w:rPr>
        <w:t>计算机与数字工程</w:t>
      </w:r>
      <w:r w:rsidR="00B440F2" w:rsidRPr="00052974">
        <w:rPr>
          <w:rFonts w:ascii="Times New Roman" w:eastAsia="宋体" w:hAnsi="Times New Roman" w:cs="Times New Roman"/>
          <w:szCs w:val="21"/>
        </w:rPr>
        <w:t>,2020,48(4):773-777. DOI:10.3969/j.issn.1672-9722.2020.04.008.</w:t>
      </w:r>
    </w:p>
    <w:p w14:paraId="66A38556" w14:textId="058DA726" w:rsidR="00B440F2" w:rsidRDefault="00B440F2" w:rsidP="00757125">
      <w:pPr>
        <w:spacing w:line="360" w:lineRule="auto"/>
        <w:rPr>
          <w:rFonts w:ascii="TimesNewRomanPSMT" w:hAnsi="TimesNewRomanPSMT" w:hint="eastAsia"/>
          <w:color w:val="000000"/>
          <w:szCs w:val="21"/>
        </w:rPr>
      </w:pPr>
      <w:r>
        <w:rPr>
          <w:rFonts w:ascii="Times New Roman" w:hAnsi="Times New Roman" w:cs="Times New Roman" w:hint="eastAsia"/>
          <w:color w:val="333333"/>
          <w:szCs w:val="21"/>
          <w:shd w:val="clear" w:color="auto" w:fill="FFFFFF"/>
        </w:rPr>
        <w:t>[</w:t>
      </w:r>
      <w:r w:rsidR="000F256C">
        <w:rPr>
          <w:rFonts w:ascii="Times New Roman" w:hAnsi="Times New Roman" w:cs="Times New Roman"/>
          <w:color w:val="333333"/>
          <w:szCs w:val="21"/>
          <w:shd w:val="clear" w:color="auto" w:fill="FFFFFF"/>
        </w:rPr>
        <w:t>9</w:t>
      </w:r>
      <w:r>
        <w:rPr>
          <w:rFonts w:ascii="Times New Roman" w:hAnsi="Times New Roman" w:cs="Times New Roman"/>
          <w:color w:val="333333"/>
          <w:szCs w:val="21"/>
          <w:shd w:val="clear" w:color="auto" w:fill="FFFFFF"/>
        </w:rPr>
        <w:t>]</w:t>
      </w:r>
      <w:r w:rsidRPr="00B440F2">
        <w:t xml:space="preserve"> </w:t>
      </w:r>
      <w:r w:rsidRPr="00B440F2">
        <w:rPr>
          <w:rFonts w:ascii="TimesNewRomanPSMT" w:hAnsi="TimesNewRomanPSMT"/>
          <w:color w:val="000000"/>
          <w:szCs w:val="21"/>
        </w:rPr>
        <w:t>Park,Hong,Kim. A Methodology Combining Cosine Similarity with Classifier for Text</w:t>
      </w:r>
      <w:r w:rsidRPr="00B440F2">
        <w:rPr>
          <w:rFonts w:ascii="TimesNewRomanPSMT" w:hAnsi="TimesNewRomanPSMT"/>
          <w:color w:val="000000"/>
          <w:szCs w:val="21"/>
        </w:rPr>
        <w:br/>
        <w:t>Classification[J]. Applied Artificial Intelligence,2020,34(5):45-52.</w:t>
      </w:r>
    </w:p>
    <w:p w14:paraId="5DF52153" w14:textId="04D78A50" w:rsidR="00242AF0" w:rsidRDefault="00242AF0" w:rsidP="00242AF0">
      <w:pPr>
        <w:widowControl/>
        <w:shd w:val="clear" w:color="auto" w:fill="FFFFFF"/>
        <w:spacing w:before="60" w:after="180" w:line="420" w:lineRule="atLeast"/>
        <w:jc w:val="left"/>
        <w:outlineLvl w:val="0"/>
        <w:rPr>
          <w:rFonts w:ascii="TimesNewRomanPSMT" w:hAnsi="TimesNewRomanPSMT" w:hint="eastAsia"/>
          <w:color w:val="000000"/>
          <w:szCs w:val="21"/>
        </w:rPr>
      </w:pPr>
      <w:r>
        <w:rPr>
          <w:rFonts w:ascii="TimesNewRomanPSMT" w:hAnsi="TimesNewRomanPSMT" w:hint="eastAsia"/>
          <w:color w:val="000000"/>
          <w:szCs w:val="21"/>
        </w:rPr>
        <w:t>[</w:t>
      </w:r>
      <w:r>
        <w:rPr>
          <w:rFonts w:ascii="TimesNewRomanPSMT" w:hAnsi="TimesNewRomanPSMT"/>
          <w:color w:val="000000"/>
          <w:szCs w:val="21"/>
        </w:rPr>
        <w:t>1</w:t>
      </w:r>
      <w:r w:rsidR="000F256C">
        <w:rPr>
          <w:rFonts w:ascii="TimesNewRomanPSMT" w:hAnsi="TimesNewRomanPSMT"/>
          <w:color w:val="000000"/>
          <w:szCs w:val="21"/>
        </w:rPr>
        <w:t>0</w:t>
      </w:r>
      <w:r>
        <w:rPr>
          <w:rFonts w:ascii="TimesNewRomanPSMT" w:hAnsi="TimesNewRomanPSMT"/>
          <w:color w:val="000000"/>
          <w:szCs w:val="21"/>
        </w:rPr>
        <w:t xml:space="preserve">] Facebook AI, </w:t>
      </w:r>
      <w:r w:rsidRPr="00317F84">
        <w:rPr>
          <w:rFonts w:ascii="TimesNewRomanPSMT" w:hAnsi="TimesNewRomanPSMT"/>
          <w:color w:val="000000"/>
          <w:szCs w:val="21"/>
        </w:rPr>
        <w:t>RoBERTa: A Robustly Optimized BERT Pretraining Approach</w:t>
      </w:r>
      <w:r w:rsidR="000969BB">
        <w:rPr>
          <w:rFonts w:ascii="TimesNewRomanPSMT" w:hAnsi="TimesNewRomanPSMT"/>
          <w:color w:val="000000"/>
          <w:szCs w:val="21"/>
        </w:rPr>
        <w:t xml:space="preserve">. </w:t>
      </w:r>
      <w:r w:rsidR="005050F5">
        <w:rPr>
          <w:rFonts w:ascii="TimesNewRomanPSMT" w:hAnsi="TimesNewRomanPSMT"/>
          <w:color w:val="000000"/>
          <w:szCs w:val="21"/>
        </w:rPr>
        <w:t>[</w:t>
      </w:r>
      <w:r w:rsidR="005050F5">
        <w:rPr>
          <w:rFonts w:ascii="TimesNewRomanPSMT" w:hAnsi="TimesNewRomanPSMT" w:hint="eastAsia"/>
          <w:color w:val="000000"/>
          <w:szCs w:val="21"/>
        </w:rPr>
        <w:t>J/OL</w:t>
      </w:r>
      <w:r w:rsidR="005050F5">
        <w:rPr>
          <w:rFonts w:ascii="TimesNewRomanPSMT" w:hAnsi="TimesNewRomanPSMT"/>
          <w:color w:val="000000"/>
          <w:szCs w:val="21"/>
        </w:rPr>
        <w:t xml:space="preserve">] </w:t>
      </w:r>
      <w:r w:rsidR="000969BB">
        <w:rPr>
          <w:rFonts w:ascii="TimesNewRomanPSMT" w:hAnsi="TimesNewRomanPSMT"/>
          <w:color w:val="000000"/>
          <w:szCs w:val="21"/>
        </w:rPr>
        <w:t>arxiv:1907.11692</w:t>
      </w:r>
    </w:p>
    <w:p w14:paraId="130EA3B4" w14:textId="623588B5" w:rsidR="005050F5" w:rsidRPr="00242AF0" w:rsidRDefault="005050F5" w:rsidP="00242AF0">
      <w:pPr>
        <w:widowControl/>
        <w:shd w:val="clear" w:color="auto" w:fill="FFFFFF"/>
        <w:spacing w:before="60" w:after="180" w:line="420" w:lineRule="atLeast"/>
        <w:jc w:val="left"/>
        <w:outlineLvl w:val="0"/>
        <w:rPr>
          <w:rFonts w:ascii="TimesNewRomanPSMT" w:hAnsi="TimesNewRomanPSMT" w:hint="eastAsia"/>
          <w:color w:val="000000"/>
          <w:szCs w:val="21"/>
        </w:rPr>
      </w:pPr>
      <w:r>
        <w:rPr>
          <w:rFonts w:ascii="TimesNewRomanPSMT" w:hAnsi="TimesNewRomanPSMT" w:hint="eastAsia"/>
          <w:color w:val="000000"/>
          <w:szCs w:val="21"/>
        </w:rPr>
        <w:t>[</w:t>
      </w:r>
      <w:r>
        <w:rPr>
          <w:rFonts w:ascii="TimesNewRomanPSMT" w:hAnsi="TimesNewRomanPSMT"/>
          <w:color w:val="000000"/>
          <w:szCs w:val="21"/>
        </w:rPr>
        <w:t>1</w:t>
      </w:r>
      <w:r w:rsidR="000F256C">
        <w:rPr>
          <w:rFonts w:ascii="TimesNewRomanPSMT" w:hAnsi="TimesNewRomanPSMT"/>
          <w:color w:val="000000"/>
          <w:szCs w:val="21"/>
        </w:rPr>
        <w:t>1</w:t>
      </w:r>
      <w:r>
        <w:rPr>
          <w:rFonts w:ascii="TimesNewRomanPSMT" w:hAnsi="TimesNewRomanPSMT"/>
          <w:color w:val="000000"/>
          <w:szCs w:val="21"/>
        </w:rPr>
        <w:t xml:space="preserve">] </w:t>
      </w:r>
      <w:r>
        <w:rPr>
          <w:rFonts w:ascii="TimesNewRomanPSMT" w:hAnsi="TimesNewRomanPSMT" w:hint="eastAsia"/>
          <w:color w:val="000000"/>
          <w:szCs w:val="21"/>
        </w:rPr>
        <w:t>关毅</w:t>
      </w:r>
      <w:r>
        <w:rPr>
          <w:rFonts w:ascii="TimesNewRomanPSMT" w:hAnsi="TimesNewRomanPSMT" w:hint="eastAsia"/>
          <w:color w:val="000000"/>
          <w:szCs w:val="21"/>
        </w:rPr>
        <w:t>.</w:t>
      </w:r>
      <w:r>
        <w:rPr>
          <w:rFonts w:ascii="TimesNewRomanPSMT" w:hAnsi="TimesNewRomanPSMT"/>
          <w:color w:val="000000"/>
          <w:szCs w:val="21"/>
        </w:rPr>
        <w:t xml:space="preserve"> 2007. </w:t>
      </w:r>
      <w:r>
        <w:rPr>
          <w:rFonts w:ascii="TimesNewRomanPSMT" w:hAnsi="TimesNewRomanPSMT" w:hint="eastAsia"/>
          <w:color w:val="000000"/>
          <w:szCs w:val="21"/>
        </w:rPr>
        <w:t>统计自然语言处理</w:t>
      </w:r>
    </w:p>
    <w:p w14:paraId="153C1C83" w14:textId="47F542E9" w:rsidR="00242AF0" w:rsidRPr="00242AF0" w:rsidRDefault="00242AF0" w:rsidP="00242AF0">
      <w:pPr>
        <w:widowControl/>
        <w:shd w:val="clear" w:color="auto" w:fill="FFFFFF"/>
        <w:spacing w:before="60" w:after="180" w:line="420" w:lineRule="atLeast"/>
        <w:jc w:val="left"/>
        <w:outlineLvl w:val="0"/>
        <w:rPr>
          <w:rFonts w:ascii="TimesNewRomanPSMT" w:hAnsi="TimesNewRomanPSMT" w:hint="eastAsia"/>
          <w:color w:val="000000"/>
          <w:szCs w:val="21"/>
        </w:rPr>
      </w:pPr>
      <w:r>
        <w:rPr>
          <w:rFonts w:ascii="TimesNewRomanPSMT" w:hAnsi="TimesNewRomanPSMT" w:hint="eastAsia"/>
          <w:color w:val="000000"/>
          <w:szCs w:val="21"/>
        </w:rPr>
        <w:t>[</w:t>
      </w:r>
      <w:r>
        <w:rPr>
          <w:rFonts w:ascii="TimesNewRomanPSMT" w:hAnsi="TimesNewRomanPSMT"/>
          <w:color w:val="000000"/>
          <w:szCs w:val="21"/>
        </w:rPr>
        <w:t>1</w:t>
      </w:r>
      <w:r w:rsidR="000F256C">
        <w:rPr>
          <w:rFonts w:ascii="TimesNewRomanPSMT" w:hAnsi="TimesNewRomanPSMT"/>
          <w:color w:val="000000"/>
          <w:szCs w:val="21"/>
        </w:rPr>
        <w:t>2</w:t>
      </w:r>
      <w:r>
        <w:rPr>
          <w:rFonts w:ascii="TimesNewRomanPSMT" w:hAnsi="TimesNewRomanPSMT"/>
          <w:color w:val="000000"/>
          <w:szCs w:val="21"/>
        </w:rPr>
        <w:t>]</w:t>
      </w:r>
      <w:r w:rsidRPr="00242AF0">
        <w:rPr>
          <w:rFonts w:ascii="微软雅黑" w:eastAsia="微软雅黑" w:hAnsi="微软雅黑" w:hint="eastAsia"/>
          <w:color w:val="121212"/>
          <w:sz w:val="27"/>
          <w:szCs w:val="27"/>
          <w:shd w:val="clear" w:color="auto" w:fill="FFFFFF"/>
        </w:rPr>
        <w:t xml:space="preserve"> </w:t>
      </w:r>
      <w:r w:rsidRPr="00242AF0">
        <w:rPr>
          <w:rFonts w:ascii="TimesNewRomanPSMT" w:hAnsi="TimesNewRomanPSMT" w:hint="eastAsia"/>
          <w:color w:val="000000"/>
          <w:szCs w:val="21"/>
        </w:rPr>
        <w:t>Jacob Devlin, Ming-Wei Chang, Kenton Lee, Kristina Toutanova.</w:t>
      </w:r>
      <w:r>
        <w:rPr>
          <w:rFonts w:ascii="TimesNewRomanPSMT" w:hAnsi="TimesNewRomanPSMT"/>
          <w:color w:val="000000"/>
          <w:szCs w:val="21"/>
        </w:rPr>
        <w:t xml:space="preserve"> </w:t>
      </w:r>
      <w:r w:rsidRPr="00242AF0">
        <w:rPr>
          <w:rFonts w:ascii="TimesNewRomanPSMT" w:hAnsi="TimesNewRomanPSMT" w:hint="eastAsia"/>
          <w:color w:val="000000"/>
          <w:szCs w:val="21"/>
        </w:rPr>
        <w:t>BERT: Pre-training of Deep Bidirectional Transformers for Language Understanding[J/OL].https: //arxiv. org/abs/1810.04805,2018-10-11</w:t>
      </w:r>
    </w:p>
    <w:p w14:paraId="5D75BEA4" w14:textId="4D851E29" w:rsidR="00242AF0" w:rsidRPr="005050F5" w:rsidRDefault="00242AF0" w:rsidP="00242AF0">
      <w:pPr>
        <w:widowControl/>
        <w:shd w:val="clear" w:color="auto" w:fill="FFFFFF"/>
        <w:spacing w:before="60" w:after="180" w:line="420" w:lineRule="atLeast"/>
        <w:jc w:val="left"/>
        <w:outlineLvl w:val="0"/>
        <w:rPr>
          <w:rFonts w:ascii="TimesNewRomanPSMT" w:hAnsi="TimesNewRomanPSMT" w:hint="eastAsia"/>
          <w:color w:val="000000"/>
          <w:szCs w:val="21"/>
        </w:rPr>
      </w:pPr>
      <w:r>
        <w:rPr>
          <w:rFonts w:ascii="TimesNewRomanPSMT" w:hAnsi="TimesNewRomanPSMT" w:hint="eastAsia"/>
          <w:color w:val="000000"/>
          <w:szCs w:val="21"/>
        </w:rPr>
        <w:t>[</w:t>
      </w:r>
      <w:r>
        <w:rPr>
          <w:rFonts w:ascii="TimesNewRomanPSMT" w:hAnsi="TimesNewRomanPSMT"/>
          <w:color w:val="000000"/>
          <w:szCs w:val="21"/>
        </w:rPr>
        <w:t>1</w:t>
      </w:r>
      <w:r w:rsidR="000F256C">
        <w:rPr>
          <w:rFonts w:ascii="TimesNewRomanPSMT" w:hAnsi="TimesNewRomanPSMT"/>
          <w:color w:val="000000"/>
          <w:szCs w:val="21"/>
        </w:rPr>
        <w:t>3</w:t>
      </w:r>
      <w:r>
        <w:rPr>
          <w:rFonts w:ascii="TimesNewRomanPSMT" w:hAnsi="TimesNewRomanPSMT" w:hint="eastAsia"/>
          <w:color w:val="000000"/>
          <w:szCs w:val="21"/>
        </w:rPr>
        <w:t>]</w:t>
      </w:r>
      <w:r w:rsidR="005050F5">
        <w:rPr>
          <w:rFonts w:ascii="TimesNewRomanPSMT" w:hAnsi="TimesNewRomanPSMT"/>
          <w:color w:val="000000"/>
          <w:szCs w:val="21"/>
        </w:rPr>
        <w:t xml:space="preserve"> </w:t>
      </w:r>
      <w:r w:rsidR="006241A9" w:rsidRPr="005050F5">
        <w:rPr>
          <w:rFonts w:ascii="TimesNewRomanPSMT" w:hAnsi="TimesNewRomanPSMT"/>
          <w:color w:val="000000"/>
          <w:szCs w:val="21"/>
        </w:rPr>
        <w:t xml:space="preserve"> “</w:t>
      </w:r>
      <w:r w:rsidR="006241A9" w:rsidRPr="005050F5">
        <w:rPr>
          <w:rFonts w:ascii="TimesNewRomanPSMT" w:hAnsi="TimesNewRomanPSMT"/>
          <w:color w:val="000000"/>
          <w:szCs w:val="21"/>
        </w:rPr>
        <w:t>结巴</w:t>
      </w:r>
      <w:r w:rsidR="006241A9" w:rsidRPr="005050F5">
        <w:rPr>
          <w:rFonts w:ascii="TimesNewRomanPSMT" w:hAnsi="TimesNewRomanPSMT"/>
          <w:color w:val="000000"/>
          <w:szCs w:val="21"/>
        </w:rPr>
        <w:t>”</w:t>
      </w:r>
      <w:r w:rsidR="006241A9" w:rsidRPr="005050F5">
        <w:rPr>
          <w:rFonts w:ascii="TimesNewRomanPSMT" w:hAnsi="TimesNewRomanPSMT"/>
          <w:color w:val="000000"/>
          <w:szCs w:val="21"/>
        </w:rPr>
        <w:t>中文分词：做最好的</w:t>
      </w:r>
      <w:r w:rsidR="006241A9" w:rsidRPr="005050F5">
        <w:rPr>
          <w:rFonts w:ascii="TimesNewRomanPSMT" w:hAnsi="TimesNewRomanPSMT"/>
          <w:color w:val="000000"/>
          <w:szCs w:val="21"/>
        </w:rPr>
        <w:t xml:space="preserve"> Python </w:t>
      </w:r>
      <w:r w:rsidR="006241A9" w:rsidRPr="005050F5">
        <w:rPr>
          <w:rFonts w:ascii="TimesNewRomanPSMT" w:hAnsi="TimesNewRomanPSMT"/>
          <w:color w:val="000000"/>
          <w:szCs w:val="21"/>
        </w:rPr>
        <w:t>中文分词组</w:t>
      </w:r>
      <w:hyperlink r:id="rId26" w:history="1">
        <w:r w:rsidR="005050F5" w:rsidRPr="005050F5">
          <w:rPr>
            <w:rFonts w:ascii="TimesNewRomanPSMT" w:hAnsi="TimesNewRomanPSMT"/>
            <w:color w:val="000000"/>
            <w:szCs w:val="21"/>
          </w:rPr>
          <w:t>https://github.com/fxsjy/jieba</w:t>
        </w:r>
      </w:hyperlink>
    </w:p>
    <w:p w14:paraId="1B79E6AD" w14:textId="6753A976" w:rsidR="005050F5" w:rsidRPr="00095AF6" w:rsidRDefault="005050F5" w:rsidP="005050F5">
      <w:pPr>
        <w:pStyle w:val="1"/>
        <w:shd w:val="clear" w:color="auto" w:fill="FFFFFF"/>
        <w:spacing w:before="360" w:beforeAutospacing="0" w:after="240" w:afterAutospacing="0"/>
        <w:rPr>
          <w:rFonts w:ascii="TimesNewRomanPSMT" w:eastAsiaTheme="minorEastAsia" w:hAnsi="TimesNewRomanPSMT" w:cstheme="minorBidi" w:hint="eastAsia"/>
          <w:b w:val="0"/>
          <w:bCs w:val="0"/>
          <w:color w:val="000000"/>
          <w:kern w:val="2"/>
          <w:sz w:val="21"/>
          <w:szCs w:val="21"/>
        </w:rPr>
      </w:pPr>
      <w:r w:rsidRPr="000F256C">
        <w:rPr>
          <w:rFonts w:ascii="TimesNewRomanPSMT" w:eastAsiaTheme="minorEastAsia" w:hAnsi="TimesNewRomanPSMT" w:cstheme="minorBidi" w:hint="eastAsia"/>
          <w:b w:val="0"/>
          <w:bCs w:val="0"/>
          <w:color w:val="000000"/>
          <w:kern w:val="2"/>
          <w:sz w:val="21"/>
          <w:szCs w:val="21"/>
          <w:lang w:val="fr-FR"/>
        </w:rPr>
        <w:t>[</w:t>
      </w:r>
      <w:r w:rsidRPr="000F256C">
        <w:rPr>
          <w:rFonts w:ascii="TimesNewRomanPSMT" w:eastAsiaTheme="minorEastAsia" w:hAnsi="TimesNewRomanPSMT" w:cstheme="minorBidi"/>
          <w:b w:val="0"/>
          <w:bCs w:val="0"/>
          <w:color w:val="000000"/>
          <w:kern w:val="2"/>
          <w:sz w:val="21"/>
          <w:szCs w:val="21"/>
          <w:lang w:val="fr-FR"/>
        </w:rPr>
        <w:t>1</w:t>
      </w:r>
      <w:r w:rsidR="000F256C">
        <w:rPr>
          <w:rFonts w:ascii="TimesNewRomanPSMT" w:eastAsiaTheme="minorEastAsia" w:hAnsi="TimesNewRomanPSMT" w:cstheme="minorBidi"/>
          <w:b w:val="0"/>
          <w:bCs w:val="0"/>
          <w:color w:val="000000"/>
          <w:kern w:val="2"/>
          <w:sz w:val="21"/>
          <w:szCs w:val="21"/>
          <w:lang w:val="fr-FR"/>
        </w:rPr>
        <w:t>4</w:t>
      </w:r>
      <w:r w:rsidRPr="000F256C">
        <w:rPr>
          <w:rFonts w:ascii="TimesNewRomanPSMT" w:eastAsiaTheme="minorEastAsia" w:hAnsi="TimesNewRomanPSMT" w:cstheme="minorBidi"/>
          <w:b w:val="0"/>
          <w:bCs w:val="0"/>
          <w:color w:val="000000"/>
          <w:kern w:val="2"/>
          <w:sz w:val="21"/>
          <w:szCs w:val="21"/>
          <w:lang w:val="fr-FR"/>
        </w:rPr>
        <w:t>]</w:t>
      </w:r>
      <w:r w:rsidRPr="000F256C">
        <w:rPr>
          <w:rFonts w:cstheme="minorBidi"/>
          <w:b w:val="0"/>
          <w:bCs w:val="0"/>
          <w:color w:val="000000"/>
          <w:kern w:val="2"/>
          <w:sz w:val="21"/>
          <w:szCs w:val="21"/>
          <w:lang w:val="fr-FR"/>
        </w:rPr>
        <w:t xml:space="preserve"> </w:t>
      </w:r>
      <w:r w:rsidR="000F256C" w:rsidRPr="000F256C">
        <w:rPr>
          <w:rFonts w:cs="Segoe UI"/>
          <w:b w:val="0"/>
          <w:bCs w:val="0"/>
          <w:color w:val="333333"/>
          <w:sz w:val="21"/>
          <w:szCs w:val="21"/>
          <w:shd w:val="clear" w:color="auto" w:fill="FFFFFF"/>
        </w:rPr>
        <w:t>刘欢,张智雄,王宇飞.</w:t>
      </w:r>
      <w:r w:rsidR="000F256C" w:rsidRPr="000F256C">
        <w:rPr>
          <w:rFonts w:ascii="Times New Roman" w:hAnsi="Times New Roman" w:cs="Times New Roman"/>
          <w:b w:val="0"/>
          <w:bCs w:val="0"/>
          <w:color w:val="333333"/>
          <w:sz w:val="21"/>
          <w:szCs w:val="21"/>
          <w:shd w:val="clear" w:color="auto" w:fill="FFFFFF"/>
        </w:rPr>
        <w:t xml:space="preserve"> BERT</w:t>
      </w:r>
      <w:r w:rsidR="000F256C" w:rsidRPr="000F256C">
        <w:rPr>
          <w:rFonts w:cs="Segoe UI"/>
          <w:b w:val="0"/>
          <w:bCs w:val="0"/>
          <w:color w:val="333333"/>
          <w:sz w:val="21"/>
          <w:szCs w:val="21"/>
          <w:shd w:val="clear" w:color="auto" w:fill="FFFFFF"/>
        </w:rPr>
        <w:t>模型的主要优化改进方法研究综述[J]. 数据分析与知识发现</w:t>
      </w:r>
      <w:r w:rsidR="000F256C" w:rsidRPr="000F256C">
        <w:rPr>
          <w:rFonts w:ascii="Times New Roman" w:hAnsi="Times New Roman" w:cs="Times New Roman"/>
          <w:b w:val="0"/>
          <w:bCs w:val="0"/>
          <w:color w:val="333333"/>
          <w:sz w:val="21"/>
          <w:szCs w:val="21"/>
          <w:shd w:val="clear" w:color="auto" w:fill="FFFFFF"/>
        </w:rPr>
        <w:t>,2021,5(1):3-15. DOI:10.11925/infotech.2096-3467.2020.0965.</w:t>
      </w:r>
    </w:p>
    <w:p w14:paraId="5E9610C9" w14:textId="633974FA" w:rsidR="000F256C" w:rsidRPr="000F256C" w:rsidRDefault="000F256C" w:rsidP="000F256C">
      <w:pPr>
        <w:spacing w:line="360" w:lineRule="auto"/>
        <w:rPr>
          <w:rFonts w:ascii="Times New Roman" w:eastAsia="宋体" w:hAnsi="Times New Roman" w:cs="Times New Roman"/>
          <w:szCs w:val="21"/>
        </w:rPr>
      </w:pPr>
      <w:r w:rsidRPr="00052974">
        <w:rPr>
          <w:rFonts w:ascii="Times New Roman" w:eastAsia="宋体" w:hAnsi="Times New Roman" w:cs="Times New Roman" w:hint="eastAsia"/>
          <w:szCs w:val="21"/>
        </w:rPr>
        <w:t>[</w:t>
      </w:r>
      <w:r>
        <w:rPr>
          <w:rFonts w:ascii="Times New Roman" w:eastAsia="宋体" w:hAnsi="Times New Roman" w:cs="Times New Roman"/>
          <w:szCs w:val="21"/>
        </w:rPr>
        <w:t>15</w:t>
      </w:r>
      <w:r w:rsidRPr="00052974">
        <w:rPr>
          <w:rFonts w:ascii="Times New Roman" w:eastAsia="宋体" w:hAnsi="Times New Roman" w:cs="Times New Roman"/>
          <w:szCs w:val="21"/>
        </w:rPr>
        <w:t xml:space="preserve">] </w:t>
      </w:r>
      <w:r w:rsidRPr="005050F5">
        <w:rPr>
          <w:rFonts w:ascii="Times New Roman" w:eastAsia="宋体" w:hAnsi="Times New Roman" w:cs="Times New Roman"/>
          <w:szCs w:val="21"/>
          <w:lang w:val="fr-FR"/>
        </w:rPr>
        <w:t>唐明</w:t>
      </w:r>
      <w:r w:rsidRPr="00052974">
        <w:rPr>
          <w:rFonts w:ascii="Times New Roman" w:eastAsia="宋体" w:hAnsi="Times New Roman" w:cs="Times New Roman"/>
          <w:szCs w:val="21"/>
        </w:rPr>
        <w:t>,</w:t>
      </w:r>
      <w:r w:rsidRPr="005050F5">
        <w:rPr>
          <w:rFonts w:ascii="Times New Roman" w:eastAsia="宋体" w:hAnsi="Times New Roman" w:cs="Times New Roman"/>
          <w:szCs w:val="21"/>
          <w:lang w:val="fr-FR"/>
        </w:rPr>
        <w:t>朱磊</w:t>
      </w:r>
      <w:r w:rsidRPr="00052974">
        <w:rPr>
          <w:rFonts w:ascii="Times New Roman" w:eastAsia="宋体" w:hAnsi="Times New Roman" w:cs="Times New Roman"/>
          <w:szCs w:val="21"/>
        </w:rPr>
        <w:t>,</w:t>
      </w:r>
      <w:r w:rsidRPr="005050F5">
        <w:rPr>
          <w:rFonts w:ascii="Times New Roman" w:eastAsia="宋体" w:hAnsi="Times New Roman" w:cs="Times New Roman"/>
          <w:szCs w:val="21"/>
          <w:lang w:val="fr-FR"/>
        </w:rPr>
        <w:t>邹显春</w:t>
      </w:r>
      <w:r w:rsidRPr="00052974">
        <w:rPr>
          <w:rFonts w:ascii="Times New Roman" w:eastAsia="宋体" w:hAnsi="Times New Roman" w:cs="Times New Roman"/>
          <w:szCs w:val="21"/>
        </w:rPr>
        <w:t xml:space="preserve">. </w:t>
      </w:r>
      <w:r w:rsidRPr="005050F5">
        <w:rPr>
          <w:rFonts w:ascii="Times New Roman" w:eastAsia="宋体" w:hAnsi="Times New Roman" w:cs="Times New Roman"/>
          <w:szCs w:val="21"/>
          <w:lang w:val="fr-FR"/>
        </w:rPr>
        <w:t>基于</w:t>
      </w:r>
      <w:r w:rsidRPr="00052974">
        <w:rPr>
          <w:rFonts w:ascii="Times New Roman" w:eastAsia="宋体" w:hAnsi="Times New Roman" w:cs="Times New Roman"/>
          <w:szCs w:val="21"/>
        </w:rPr>
        <w:t>Word2Vec</w:t>
      </w:r>
      <w:r w:rsidRPr="005050F5">
        <w:rPr>
          <w:rFonts w:ascii="Times New Roman" w:eastAsia="宋体" w:hAnsi="Times New Roman" w:cs="Times New Roman"/>
          <w:szCs w:val="21"/>
          <w:lang w:val="fr-FR"/>
        </w:rPr>
        <w:t>的一种文档向量表示</w:t>
      </w:r>
      <w:r w:rsidRPr="00052974">
        <w:rPr>
          <w:rFonts w:ascii="Times New Roman" w:eastAsia="宋体" w:hAnsi="Times New Roman" w:cs="Times New Roman"/>
          <w:szCs w:val="21"/>
        </w:rPr>
        <w:t xml:space="preserve">[J]. </w:t>
      </w:r>
      <w:r w:rsidRPr="005050F5">
        <w:rPr>
          <w:rFonts w:ascii="Times New Roman" w:eastAsia="宋体" w:hAnsi="Times New Roman" w:cs="Times New Roman"/>
          <w:szCs w:val="21"/>
          <w:lang w:val="fr-FR"/>
        </w:rPr>
        <w:t>计算机科学</w:t>
      </w:r>
      <w:r w:rsidRPr="00052974">
        <w:rPr>
          <w:rFonts w:ascii="Times New Roman" w:eastAsia="宋体" w:hAnsi="Times New Roman" w:cs="Times New Roman"/>
          <w:szCs w:val="21"/>
        </w:rPr>
        <w:t>,2016,43(6):214-217,269. DOI:10.11896/j.issn.1002-137X.2016.6.043.</w:t>
      </w:r>
    </w:p>
    <w:p w14:paraId="7C21F945" w14:textId="7F72A0DA" w:rsidR="005050F5" w:rsidRPr="000F256C" w:rsidRDefault="005050F5" w:rsidP="000F256C">
      <w:pPr>
        <w:widowControl/>
        <w:shd w:val="clear" w:color="auto" w:fill="FFFFFF"/>
        <w:spacing w:before="60" w:after="180" w:line="420" w:lineRule="atLeast"/>
        <w:jc w:val="left"/>
        <w:outlineLvl w:val="0"/>
        <w:rPr>
          <w:rFonts w:ascii="TimesNewRomanPSMT" w:hAnsi="TimesNewRomanPSMT" w:hint="eastAsia"/>
          <w:color w:val="000000"/>
          <w:szCs w:val="21"/>
        </w:rPr>
      </w:pPr>
      <w:r w:rsidRPr="005050F5">
        <w:rPr>
          <w:rFonts w:ascii="TimesNewRomanPSMT" w:hAnsi="TimesNewRomanPSMT" w:hint="eastAsia"/>
          <w:color w:val="000000"/>
          <w:szCs w:val="21"/>
        </w:rPr>
        <w:t>[</w:t>
      </w:r>
      <w:r>
        <w:rPr>
          <w:rFonts w:ascii="TimesNewRomanPSMT" w:hAnsi="TimesNewRomanPSMT"/>
          <w:color w:val="000000"/>
          <w:szCs w:val="21"/>
        </w:rPr>
        <w:t>1</w:t>
      </w:r>
      <w:r w:rsidR="000F256C">
        <w:rPr>
          <w:rFonts w:ascii="TimesNewRomanPSMT" w:hAnsi="TimesNewRomanPSMT"/>
          <w:color w:val="000000"/>
          <w:szCs w:val="21"/>
        </w:rPr>
        <w:t>6</w:t>
      </w:r>
      <w:r>
        <w:rPr>
          <w:rFonts w:ascii="TimesNewRomanPSMT" w:hAnsi="TimesNewRomanPSMT"/>
          <w:color w:val="000000"/>
          <w:szCs w:val="21"/>
        </w:rPr>
        <w:t>]</w:t>
      </w:r>
      <w:r w:rsidR="00052974" w:rsidRPr="00052974">
        <w:rPr>
          <w:rFonts w:ascii="宋体" w:eastAsia="宋体" w:hAnsi="宋体" w:cs="Segoe UI"/>
          <w:color w:val="333333"/>
          <w:szCs w:val="21"/>
          <w:shd w:val="clear" w:color="auto" w:fill="FFFFFF"/>
        </w:rPr>
        <w:t xml:space="preserve"> </w:t>
      </w:r>
      <w:r w:rsidR="00052974" w:rsidRPr="0006138B">
        <w:rPr>
          <w:rFonts w:ascii="宋体" w:eastAsia="宋体" w:hAnsi="宋体" w:cs="Segoe UI"/>
          <w:color w:val="333333"/>
          <w:szCs w:val="21"/>
          <w:shd w:val="clear" w:color="auto" w:fill="FFFFFF"/>
        </w:rPr>
        <w:t>甘丽新,万常选,刘德喜,等. 基于句法语义特征的中文实体关系抽取[J]. 计算机研究与发展</w:t>
      </w:r>
      <w:r w:rsidR="00052974" w:rsidRPr="0006138B">
        <w:rPr>
          <w:rFonts w:ascii="Times New Roman" w:hAnsi="Times New Roman" w:cs="Times New Roman"/>
          <w:color w:val="333333"/>
          <w:szCs w:val="21"/>
          <w:shd w:val="clear" w:color="auto" w:fill="FFFFFF"/>
        </w:rPr>
        <w:t>,2016,53(2):284-302. DOI:10.7544/issn1000-1239.2016.20150842.</w:t>
      </w:r>
    </w:p>
    <w:p w14:paraId="10C28A34" w14:textId="6E788E6B" w:rsidR="002934B6" w:rsidRPr="002934B6" w:rsidRDefault="002934B6" w:rsidP="00F513C3">
      <w:pPr>
        <w:spacing w:line="360" w:lineRule="auto"/>
        <w:rPr>
          <w:rFonts w:ascii="KaiTi" w:eastAsia="KaiTi" w:hAnsi="KaiTi"/>
          <w:szCs w:val="21"/>
        </w:rPr>
      </w:pPr>
      <w:r w:rsidRPr="002934B6">
        <w:rPr>
          <w:rFonts w:ascii="KaiTi" w:eastAsia="KaiTi" w:hAnsi="KaiTi" w:hint="eastAsia"/>
          <w:szCs w:val="21"/>
        </w:rPr>
        <w:t>汪晓锋</w:t>
      </w:r>
      <w:r>
        <w:rPr>
          <w:rFonts w:ascii="KaiTi" w:eastAsia="KaiTi" w:hAnsi="KaiTi" w:hint="eastAsia"/>
          <w:szCs w:val="21"/>
        </w:rPr>
        <w:t>：</w:t>
      </w:r>
      <w:r w:rsidR="00F9537C">
        <w:rPr>
          <w:rFonts w:ascii="KaiTi" w:eastAsia="KaiTi" w:hAnsi="KaiTi" w:hint="eastAsia"/>
          <w:szCs w:val="21"/>
        </w:rPr>
        <w:t>提出了算法模型，负责论文的编排和数据预处理，并对模型进行实验测试。</w:t>
      </w:r>
    </w:p>
    <w:p w14:paraId="221AAA81" w14:textId="7A65504D" w:rsidR="002934B6" w:rsidRPr="002934B6" w:rsidRDefault="002934B6" w:rsidP="00F513C3">
      <w:pPr>
        <w:spacing w:line="360" w:lineRule="auto"/>
        <w:rPr>
          <w:rFonts w:ascii="KaiTi" w:eastAsia="KaiTi" w:hAnsi="KaiTi"/>
          <w:szCs w:val="21"/>
        </w:rPr>
      </w:pPr>
      <w:r w:rsidRPr="002934B6">
        <w:rPr>
          <w:rFonts w:ascii="KaiTi" w:eastAsia="KaiTi" w:hAnsi="KaiTi" w:hint="eastAsia"/>
          <w:szCs w:val="21"/>
        </w:rPr>
        <w:t>罗逸杰：</w:t>
      </w:r>
      <w:r w:rsidR="00F9537C">
        <w:rPr>
          <w:rFonts w:ascii="KaiTi" w:eastAsia="KaiTi" w:hAnsi="KaiTi" w:hint="eastAsia"/>
          <w:szCs w:val="21"/>
        </w:rPr>
        <w:t>提出了关键词提取模型，并进行算法实现。</w:t>
      </w:r>
    </w:p>
    <w:p w14:paraId="396AA519" w14:textId="3A0EA38E" w:rsidR="00317F84" w:rsidRPr="00317F84" w:rsidRDefault="002934B6" w:rsidP="00F513C3">
      <w:pPr>
        <w:spacing w:line="360" w:lineRule="auto"/>
        <w:rPr>
          <w:rFonts w:ascii="KaiTi" w:eastAsia="KaiTi" w:hAnsi="KaiTi"/>
          <w:szCs w:val="21"/>
        </w:rPr>
      </w:pPr>
      <w:r w:rsidRPr="002934B6">
        <w:rPr>
          <w:rFonts w:ascii="KaiTi" w:eastAsia="KaiTi" w:hAnsi="KaiTi" w:hint="eastAsia"/>
          <w:szCs w:val="21"/>
        </w:rPr>
        <w:lastRenderedPageBreak/>
        <w:t>容天泽：</w:t>
      </w:r>
      <w:r>
        <w:rPr>
          <w:rFonts w:ascii="KaiTi" w:eastAsia="KaiTi" w:hAnsi="KaiTi" w:hint="eastAsia"/>
          <w:szCs w:val="21"/>
        </w:rPr>
        <w:t>负责海报制作</w:t>
      </w:r>
      <w:r w:rsidR="00F9537C">
        <w:rPr>
          <w:rFonts w:ascii="KaiTi" w:eastAsia="KaiTi" w:hAnsi="KaiTi" w:hint="eastAsia"/>
          <w:szCs w:val="21"/>
        </w:rPr>
        <w:t>及论文英文部分的写作。</w:t>
      </w:r>
    </w:p>
    <w:sectPr w:rsidR="00317F84" w:rsidRPr="00317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654D" w14:textId="77777777" w:rsidR="00D66186" w:rsidRDefault="00D66186" w:rsidP="0085296D">
      <w:r>
        <w:separator/>
      </w:r>
    </w:p>
  </w:endnote>
  <w:endnote w:type="continuationSeparator" w:id="0">
    <w:p w14:paraId="1787F8A5" w14:textId="77777777" w:rsidR="00D66186" w:rsidRDefault="00D66186" w:rsidP="0085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FZSSK--GBK1-0">
    <w:altName w:val="Cambria"/>
    <w:panose1 w:val="00000000000000000000"/>
    <w:charset w:val="00"/>
    <w:family w:val="roman"/>
    <w:notTrueType/>
    <w:pitch w:val="default"/>
  </w:font>
  <w:font w:name="NEU-BZ">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aiTi">
    <w:altName w:val="黑体"/>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141D" w14:textId="77777777" w:rsidR="00D66186" w:rsidRDefault="00D66186" w:rsidP="0085296D">
      <w:r>
        <w:separator/>
      </w:r>
    </w:p>
  </w:footnote>
  <w:footnote w:type="continuationSeparator" w:id="0">
    <w:p w14:paraId="2C496983" w14:textId="77777777" w:rsidR="00D66186" w:rsidRDefault="00D66186" w:rsidP="0085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6521D"/>
    <w:multiLevelType w:val="hybridMultilevel"/>
    <w:tmpl w:val="8CD413D4"/>
    <w:lvl w:ilvl="0" w:tplc="3C4C922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lu">
    <w15:presenceInfo w15:providerId="None" w15:userId="j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CA"/>
    <w:rsid w:val="00005FD2"/>
    <w:rsid w:val="0000735C"/>
    <w:rsid w:val="00022E48"/>
    <w:rsid w:val="0002418A"/>
    <w:rsid w:val="00036405"/>
    <w:rsid w:val="00042308"/>
    <w:rsid w:val="0004352B"/>
    <w:rsid w:val="00052974"/>
    <w:rsid w:val="00052EE4"/>
    <w:rsid w:val="000549F5"/>
    <w:rsid w:val="000569EE"/>
    <w:rsid w:val="00060C42"/>
    <w:rsid w:val="00060F47"/>
    <w:rsid w:val="0006138B"/>
    <w:rsid w:val="00074357"/>
    <w:rsid w:val="000853FD"/>
    <w:rsid w:val="00095AF6"/>
    <w:rsid w:val="000969BB"/>
    <w:rsid w:val="000C0C78"/>
    <w:rsid w:val="000C774D"/>
    <w:rsid w:val="000D1F8F"/>
    <w:rsid w:val="000D5669"/>
    <w:rsid w:val="000E4E46"/>
    <w:rsid w:val="000F256C"/>
    <w:rsid w:val="000F428C"/>
    <w:rsid w:val="00102B99"/>
    <w:rsid w:val="00123026"/>
    <w:rsid w:val="001330EE"/>
    <w:rsid w:val="001339A4"/>
    <w:rsid w:val="00136970"/>
    <w:rsid w:val="00140F0D"/>
    <w:rsid w:val="00145443"/>
    <w:rsid w:val="0017404C"/>
    <w:rsid w:val="001902C9"/>
    <w:rsid w:val="001937F9"/>
    <w:rsid w:val="001940CF"/>
    <w:rsid w:val="001A706E"/>
    <w:rsid w:val="001B31EE"/>
    <w:rsid w:val="001C1EFB"/>
    <w:rsid w:val="001D735B"/>
    <w:rsid w:val="001F0010"/>
    <w:rsid w:val="001F4011"/>
    <w:rsid w:val="001F710F"/>
    <w:rsid w:val="00203DE4"/>
    <w:rsid w:val="00213B7E"/>
    <w:rsid w:val="002266CA"/>
    <w:rsid w:val="00236073"/>
    <w:rsid w:val="00242AF0"/>
    <w:rsid w:val="00267455"/>
    <w:rsid w:val="00276DD8"/>
    <w:rsid w:val="002814CD"/>
    <w:rsid w:val="00284DF7"/>
    <w:rsid w:val="002934B6"/>
    <w:rsid w:val="0029430B"/>
    <w:rsid w:val="002A161A"/>
    <w:rsid w:val="002A3D3A"/>
    <w:rsid w:val="002B1F78"/>
    <w:rsid w:val="002B2478"/>
    <w:rsid w:val="002B71A8"/>
    <w:rsid w:val="002C70AB"/>
    <w:rsid w:val="0030588A"/>
    <w:rsid w:val="00306BBB"/>
    <w:rsid w:val="00317F84"/>
    <w:rsid w:val="00323661"/>
    <w:rsid w:val="00331D8B"/>
    <w:rsid w:val="00340357"/>
    <w:rsid w:val="00341E95"/>
    <w:rsid w:val="003434D6"/>
    <w:rsid w:val="003476BF"/>
    <w:rsid w:val="00351907"/>
    <w:rsid w:val="00365A5B"/>
    <w:rsid w:val="00375355"/>
    <w:rsid w:val="0038536E"/>
    <w:rsid w:val="00393BD0"/>
    <w:rsid w:val="00393F2E"/>
    <w:rsid w:val="003D08E7"/>
    <w:rsid w:val="003D2616"/>
    <w:rsid w:val="003D5451"/>
    <w:rsid w:val="003E7AF0"/>
    <w:rsid w:val="003F7C4A"/>
    <w:rsid w:val="00456609"/>
    <w:rsid w:val="004618DE"/>
    <w:rsid w:val="00463A73"/>
    <w:rsid w:val="004672A3"/>
    <w:rsid w:val="004730B2"/>
    <w:rsid w:val="00475B34"/>
    <w:rsid w:val="004778F0"/>
    <w:rsid w:val="0048002D"/>
    <w:rsid w:val="00481EC3"/>
    <w:rsid w:val="004855D8"/>
    <w:rsid w:val="00485E96"/>
    <w:rsid w:val="00493A6B"/>
    <w:rsid w:val="004A06E1"/>
    <w:rsid w:val="004B0BDE"/>
    <w:rsid w:val="004E17E0"/>
    <w:rsid w:val="004F3152"/>
    <w:rsid w:val="005050F5"/>
    <w:rsid w:val="005128B6"/>
    <w:rsid w:val="00524591"/>
    <w:rsid w:val="005278D4"/>
    <w:rsid w:val="0054540E"/>
    <w:rsid w:val="00545577"/>
    <w:rsid w:val="00552588"/>
    <w:rsid w:val="005546EF"/>
    <w:rsid w:val="00573083"/>
    <w:rsid w:val="005919D1"/>
    <w:rsid w:val="00597F31"/>
    <w:rsid w:val="00597FD1"/>
    <w:rsid w:val="005A1F52"/>
    <w:rsid w:val="005B3A52"/>
    <w:rsid w:val="005B5EAF"/>
    <w:rsid w:val="005D6E72"/>
    <w:rsid w:val="005D75A7"/>
    <w:rsid w:val="005E6B73"/>
    <w:rsid w:val="005E7736"/>
    <w:rsid w:val="005F326E"/>
    <w:rsid w:val="005F7FB9"/>
    <w:rsid w:val="00600AAF"/>
    <w:rsid w:val="006214B1"/>
    <w:rsid w:val="006241A9"/>
    <w:rsid w:val="006245A5"/>
    <w:rsid w:val="0063275C"/>
    <w:rsid w:val="00637F7C"/>
    <w:rsid w:val="00655012"/>
    <w:rsid w:val="00660CE9"/>
    <w:rsid w:val="0066708A"/>
    <w:rsid w:val="0067018D"/>
    <w:rsid w:val="006941B1"/>
    <w:rsid w:val="006977CF"/>
    <w:rsid w:val="006C3816"/>
    <w:rsid w:val="006D092A"/>
    <w:rsid w:val="006F5FE4"/>
    <w:rsid w:val="006F6025"/>
    <w:rsid w:val="0070478F"/>
    <w:rsid w:val="00704A52"/>
    <w:rsid w:val="007223AB"/>
    <w:rsid w:val="007260D2"/>
    <w:rsid w:val="007278F9"/>
    <w:rsid w:val="00734BA0"/>
    <w:rsid w:val="007351BC"/>
    <w:rsid w:val="00740CE6"/>
    <w:rsid w:val="00742367"/>
    <w:rsid w:val="007460CC"/>
    <w:rsid w:val="00757125"/>
    <w:rsid w:val="00757A32"/>
    <w:rsid w:val="007717A6"/>
    <w:rsid w:val="0079182B"/>
    <w:rsid w:val="0079508E"/>
    <w:rsid w:val="00796FA8"/>
    <w:rsid w:val="007C2256"/>
    <w:rsid w:val="007D202C"/>
    <w:rsid w:val="007D287E"/>
    <w:rsid w:val="007D29D2"/>
    <w:rsid w:val="007E73DF"/>
    <w:rsid w:val="007F5E9E"/>
    <w:rsid w:val="00801BFA"/>
    <w:rsid w:val="008119BD"/>
    <w:rsid w:val="00815B2D"/>
    <w:rsid w:val="00822CB1"/>
    <w:rsid w:val="00826054"/>
    <w:rsid w:val="00827EFA"/>
    <w:rsid w:val="00830F08"/>
    <w:rsid w:val="00842341"/>
    <w:rsid w:val="00850AA7"/>
    <w:rsid w:val="00851752"/>
    <w:rsid w:val="0085296D"/>
    <w:rsid w:val="0085554E"/>
    <w:rsid w:val="00861237"/>
    <w:rsid w:val="00865DA6"/>
    <w:rsid w:val="00873810"/>
    <w:rsid w:val="0088241B"/>
    <w:rsid w:val="00885F86"/>
    <w:rsid w:val="008915CB"/>
    <w:rsid w:val="008932B9"/>
    <w:rsid w:val="0089549D"/>
    <w:rsid w:val="00895F5E"/>
    <w:rsid w:val="008A645A"/>
    <w:rsid w:val="008B435A"/>
    <w:rsid w:val="008C0CAF"/>
    <w:rsid w:val="008D50C3"/>
    <w:rsid w:val="008E3824"/>
    <w:rsid w:val="008E69DA"/>
    <w:rsid w:val="008F43A0"/>
    <w:rsid w:val="0090061D"/>
    <w:rsid w:val="00903046"/>
    <w:rsid w:val="009105EA"/>
    <w:rsid w:val="00921952"/>
    <w:rsid w:val="00946AC9"/>
    <w:rsid w:val="009623FA"/>
    <w:rsid w:val="009726F4"/>
    <w:rsid w:val="00981600"/>
    <w:rsid w:val="009829FC"/>
    <w:rsid w:val="0098590B"/>
    <w:rsid w:val="009A678F"/>
    <w:rsid w:val="009B3A49"/>
    <w:rsid w:val="009C56EC"/>
    <w:rsid w:val="009C6E91"/>
    <w:rsid w:val="009D008E"/>
    <w:rsid w:val="009D50A7"/>
    <w:rsid w:val="009F3F63"/>
    <w:rsid w:val="009F523A"/>
    <w:rsid w:val="009F76E0"/>
    <w:rsid w:val="00A0385C"/>
    <w:rsid w:val="00A051DA"/>
    <w:rsid w:val="00A15DA5"/>
    <w:rsid w:val="00A214DB"/>
    <w:rsid w:val="00A34B22"/>
    <w:rsid w:val="00A3753A"/>
    <w:rsid w:val="00A466FF"/>
    <w:rsid w:val="00A47165"/>
    <w:rsid w:val="00A668E5"/>
    <w:rsid w:val="00A70229"/>
    <w:rsid w:val="00A7615F"/>
    <w:rsid w:val="00A80ADC"/>
    <w:rsid w:val="00A84985"/>
    <w:rsid w:val="00A85D51"/>
    <w:rsid w:val="00A90540"/>
    <w:rsid w:val="00AB0F45"/>
    <w:rsid w:val="00AB6230"/>
    <w:rsid w:val="00AD47C4"/>
    <w:rsid w:val="00AD4C3B"/>
    <w:rsid w:val="00AE4B89"/>
    <w:rsid w:val="00AE7A1E"/>
    <w:rsid w:val="00AF46B7"/>
    <w:rsid w:val="00B15EBB"/>
    <w:rsid w:val="00B26F01"/>
    <w:rsid w:val="00B339DE"/>
    <w:rsid w:val="00B33FD7"/>
    <w:rsid w:val="00B35394"/>
    <w:rsid w:val="00B3576D"/>
    <w:rsid w:val="00B42723"/>
    <w:rsid w:val="00B43A36"/>
    <w:rsid w:val="00B440F2"/>
    <w:rsid w:val="00B51543"/>
    <w:rsid w:val="00B620FB"/>
    <w:rsid w:val="00B705D1"/>
    <w:rsid w:val="00B70D2F"/>
    <w:rsid w:val="00B8767D"/>
    <w:rsid w:val="00B91144"/>
    <w:rsid w:val="00B91B87"/>
    <w:rsid w:val="00B94035"/>
    <w:rsid w:val="00BA28AA"/>
    <w:rsid w:val="00BB220F"/>
    <w:rsid w:val="00BB4D83"/>
    <w:rsid w:val="00BB54CF"/>
    <w:rsid w:val="00BC1EE3"/>
    <w:rsid w:val="00BC4FCD"/>
    <w:rsid w:val="00BE4289"/>
    <w:rsid w:val="00C13721"/>
    <w:rsid w:val="00C25248"/>
    <w:rsid w:val="00C2597A"/>
    <w:rsid w:val="00C36B45"/>
    <w:rsid w:val="00C408C0"/>
    <w:rsid w:val="00C547AE"/>
    <w:rsid w:val="00C5653D"/>
    <w:rsid w:val="00C60310"/>
    <w:rsid w:val="00C65FF7"/>
    <w:rsid w:val="00C67A8C"/>
    <w:rsid w:val="00C81F86"/>
    <w:rsid w:val="00D2003F"/>
    <w:rsid w:val="00D237E3"/>
    <w:rsid w:val="00D271D8"/>
    <w:rsid w:val="00D34B26"/>
    <w:rsid w:val="00D503BA"/>
    <w:rsid w:val="00D60D3D"/>
    <w:rsid w:val="00D61EEB"/>
    <w:rsid w:val="00D622C5"/>
    <w:rsid w:val="00D655E3"/>
    <w:rsid w:val="00D66186"/>
    <w:rsid w:val="00D73F87"/>
    <w:rsid w:val="00D82369"/>
    <w:rsid w:val="00D84730"/>
    <w:rsid w:val="00D84E0C"/>
    <w:rsid w:val="00D92DDE"/>
    <w:rsid w:val="00D94DB5"/>
    <w:rsid w:val="00DA3B94"/>
    <w:rsid w:val="00DA5476"/>
    <w:rsid w:val="00DB2871"/>
    <w:rsid w:val="00DB3AF9"/>
    <w:rsid w:val="00DB5309"/>
    <w:rsid w:val="00DD124E"/>
    <w:rsid w:val="00DD6A7D"/>
    <w:rsid w:val="00DE363F"/>
    <w:rsid w:val="00DF04B0"/>
    <w:rsid w:val="00DF6755"/>
    <w:rsid w:val="00E15F71"/>
    <w:rsid w:val="00E2232E"/>
    <w:rsid w:val="00E22AE5"/>
    <w:rsid w:val="00E342E8"/>
    <w:rsid w:val="00E41BE4"/>
    <w:rsid w:val="00E4605F"/>
    <w:rsid w:val="00E47A5F"/>
    <w:rsid w:val="00E50E80"/>
    <w:rsid w:val="00E53DEF"/>
    <w:rsid w:val="00E54D46"/>
    <w:rsid w:val="00E651FE"/>
    <w:rsid w:val="00E70848"/>
    <w:rsid w:val="00E860D4"/>
    <w:rsid w:val="00E8714F"/>
    <w:rsid w:val="00E8720A"/>
    <w:rsid w:val="00E94845"/>
    <w:rsid w:val="00EB1176"/>
    <w:rsid w:val="00EB2FFD"/>
    <w:rsid w:val="00ED0999"/>
    <w:rsid w:val="00EF1B98"/>
    <w:rsid w:val="00F03B62"/>
    <w:rsid w:val="00F13D10"/>
    <w:rsid w:val="00F15EA6"/>
    <w:rsid w:val="00F27606"/>
    <w:rsid w:val="00F34015"/>
    <w:rsid w:val="00F3625C"/>
    <w:rsid w:val="00F418F9"/>
    <w:rsid w:val="00F467F6"/>
    <w:rsid w:val="00F502C1"/>
    <w:rsid w:val="00F513C3"/>
    <w:rsid w:val="00F75F18"/>
    <w:rsid w:val="00F85B9B"/>
    <w:rsid w:val="00F919D1"/>
    <w:rsid w:val="00F9537C"/>
    <w:rsid w:val="00F954AD"/>
    <w:rsid w:val="00FB632B"/>
    <w:rsid w:val="00FC08DB"/>
    <w:rsid w:val="00FC36B0"/>
    <w:rsid w:val="00FC7B9E"/>
    <w:rsid w:val="00FD78DE"/>
    <w:rsid w:val="00FD7C58"/>
    <w:rsid w:val="00FE6754"/>
    <w:rsid w:val="00FF5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692A"/>
  <w15:docId w15:val="{A101AC1F-EDAC-4591-A42D-1E14E348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32B"/>
    <w:pPr>
      <w:widowControl w:val="0"/>
      <w:jc w:val="both"/>
    </w:pPr>
  </w:style>
  <w:style w:type="paragraph" w:styleId="1">
    <w:name w:val="heading 1"/>
    <w:basedOn w:val="a"/>
    <w:link w:val="10"/>
    <w:uiPriority w:val="9"/>
    <w:qFormat/>
    <w:rsid w:val="00317F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5296D"/>
    <w:pPr>
      <w:snapToGrid w:val="0"/>
      <w:jc w:val="left"/>
    </w:pPr>
    <w:rPr>
      <w:sz w:val="18"/>
      <w:szCs w:val="18"/>
    </w:rPr>
  </w:style>
  <w:style w:type="character" w:customStyle="1" w:styleId="a4">
    <w:name w:val="脚注文本 字符"/>
    <w:basedOn w:val="a0"/>
    <w:link w:val="a3"/>
    <w:uiPriority w:val="99"/>
    <w:semiHidden/>
    <w:rsid w:val="0085296D"/>
    <w:rPr>
      <w:sz w:val="18"/>
      <w:szCs w:val="18"/>
    </w:rPr>
  </w:style>
  <w:style w:type="character" w:styleId="a5">
    <w:name w:val="footnote reference"/>
    <w:basedOn w:val="a0"/>
    <w:uiPriority w:val="99"/>
    <w:semiHidden/>
    <w:unhideWhenUsed/>
    <w:rsid w:val="0085296D"/>
    <w:rPr>
      <w:vertAlign w:val="superscript"/>
    </w:rPr>
  </w:style>
  <w:style w:type="character" w:styleId="a6">
    <w:name w:val="Placeholder Text"/>
    <w:basedOn w:val="a0"/>
    <w:uiPriority w:val="99"/>
    <w:semiHidden/>
    <w:rsid w:val="00475B34"/>
    <w:rPr>
      <w:color w:val="808080"/>
    </w:rPr>
  </w:style>
  <w:style w:type="paragraph" w:styleId="a7">
    <w:name w:val="header"/>
    <w:basedOn w:val="a"/>
    <w:link w:val="a8"/>
    <w:uiPriority w:val="99"/>
    <w:unhideWhenUsed/>
    <w:rsid w:val="00102B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02B99"/>
    <w:rPr>
      <w:sz w:val="18"/>
      <w:szCs w:val="18"/>
    </w:rPr>
  </w:style>
  <w:style w:type="paragraph" w:styleId="a9">
    <w:name w:val="footer"/>
    <w:basedOn w:val="a"/>
    <w:link w:val="aa"/>
    <w:uiPriority w:val="99"/>
    <w:unhideWhenUsed/>
    <w:rsid w:val="00102B99"/>
    <w:pPr>
      <w:tabs>
        <w:tab w:val="center" w:pos="4153"/>
        <w:tab w:val="right" w:pos="8306"/>
      </w:tabs>
      <w:snapToGrid w:val="0"/>
      <w:jc w:val="left"/>
    </w:pPr>
    <w:rPr>
      <w:sz w:val="18"/>
      <w:szCs w:val="18"/>
    </w:rPr>
  </w:style>
  <w:style w:type="character" w:customStyle="1" w:styleId="aa">
    <w:name w:val="页脚 字符"/>
    <w:basedOn w:val="a0"/>
    <w:link w:val="a9"/>
    <w:uiPriority w:val="99"/>
    <w:rsid w:val="00102B99"/>
    <w:rPr>
      <w:sz w:val="18"/>
      <w:szCs w:val="18"/>
    </w:rPr>
  </w:style>
  <w:style w:type="table" w:styleId="ab">
    <w:name w:val="Table Grid"/>
    <w:basedOn w:val="a1"/>
    <w:uiPriority w:val="39"/>
    <w:rsid w:val="00B3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353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unhideWhenUsed/>
    <w:rsid w:val="00F95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954AD"/>
    <w:rPr>
      <w:rFonts w:ascii="宋体" w:eastAsia="宋体" w:hAnsi="宋体" w:cs="宋体"/>
      <w:kern w:val="0"/>
      <w:sz w:val="24"/>
      <w:szCs w:val="24"/>
    </w:rPr>
  </w:style>
  <w:style w:type="character" w:customStyle="1" w:styleId="fontstyle01">
    <w:name w:val="fontstyle01"/>
    <w:basedOn w:val="a0"/>
    <w:rsid w:val="00757125"/>
    <w:rPr>
      <w:rFonts w:ascii="TimesNewRomanPSMT" w:hAnsi="TimesNewRomanPSMT" w:hint="default"/>
      <w:b w:val="0"/>
      <w:bCs w:val="0"/>
      <w:i w:val="0"/>
      <w:iCs w:val="0"/>
      <w:color w:val="000000"/>
      <w:sz w:val="24"/>
      <w:szCs w:val="24"/>
    </w:rPr>
  </w:style>
  <w:style w:type="character" w:customStyle="1" w:styleId="fontstyle21">
    <w:name w:val="fontstyle21"/>
    <w:basedOn w:val="a0"/>
    <w:rsid w:val="00757125"/>
    <w:rPr>
      <w:rFonts w:ascii="FZSSK--GBK1-0" w:hAnsi="FZSSK--GBK1-0" w:hint="default"/>
      <w:b w:val="0"/>
      <w:bCs w:val="0"/>
      <w:i w:val="0"/>
      <w:iCs w:val="0"/>
      <w:color w:val="242021"/>
      <w:sz w:val="18"/>
      <w:szCs w:val="18"/>
    </w:rPr>
  </w:style>
  <w:style w:type="character" w:customStyle="1" w:styleId="fontstyle11">
    <w:name w:val="fontstyle11"/>
    <w:basedOn w:val="a0"/>
    <w:rsid w:val="00757125"/>
    <w:rPr>
      <w:rFonts w:ascii="NEU-BZ" w:hAnsi="NEU-BZ" w:hint="default"/>
      <w:b w:val="0"/>
      <w:bCs w:val="0"/>
      <w:i w:val="0"/>
      <w:iCs w:val="0"/>
      <w:color w:val="242021"/>
      <w:sz w:val="18"/>
      <w:szCs w:val="18"/>
    </w:rPr>
  </w:style>
  <w:style w:type="character" w:customStyle="1" w:styleId="10">
    <w:name w:val="标题 1 字符"/>
    <w:basedOn w:val="a0"/>
    <w:link w:val="1"/>
    <w:uiPriority w:val="9"/>
    <w:rsid w:val="00317F84"/>
    <w:rPr>
      <w:rFonts w:ascii="宋体" w:eastAsia="宋体" w:hAnsi="宋体" w:cs="宋体"/>
      <w:b/>
      <w:bCs/>
      <w:kern w:val="36"/>
      <w:sz w:val="48"/>
      <w:szCs w:val="48"/>
    </w:rPr>
  </w:style>
  <w:style w:type="character" w:styleId="ac">
    <w:name w:val="Hyperlink"/>
    <w:basedOn w:val="a0"/>
    <w:uiPriority w:val="99"/>
    <w:unhideWhenUsed/>
    <w:rsid w:val="005050F5"/>
    <w:rPr>
      <w:color w:val="0563C1" w:themeColor="hyperlink"/>
      <w:u w:val="single"/>
    </w:rPr>
  </w:style>
  <w:style w:type="character" w:styleId="ad">
    <w:name w:val="Unresolved Mention"/>
    <w:basedOn w:val="a0"/>
    <w:uiPriority w:val="99"/>
    <w:semiHidden/>
    <w:unhideWhenUsed/>
    <w:rsid w:val="005050F5"/>
    <w:rPr>
      <w:color w:val="605E5C"/>
      <w:shd w:val="clear" w:color="auto" w:fill="E1DFDD"/>
    </w:rPr>
  </w:style>
  <w:style w:type="paragraph" w:styleId="ae">
    <w:name w:val="List Paragraph"/>
    <w:basedOn w:val="a"/>
    <w:uiPriority w:val="34"/>
    <w:qFormat/>
    <w:rsid w:val="001339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
      <w:bodyDiv w:val="1"/>
      <w:marLeft w:val="0"/>
      <w:marRight w:val="0"/>
      <w:marTop w:val="0"/>
      <w:marBottom w:val="0"/>
      <w:divBdr>
        <w:top w:val="none" w:sz="0" w:space="0" w:color="auto"/>
        <w:left w:val="none" w:sz="0" w:space="0" w:color="auto"/>
        <w:bottom w:val="none" w:sz="0" w:space="0" w:color="auto"/>
        <w:right w:val="none" w:sz="0" w:space="0" w:color="auto"/>
      </w:divBdr>
    </w:div>
    <w:div w:id="598297997">
      <w:bodyDiv w:val="1"/>
      <w:marLeft w:val="0"/>
      <w:marRight w:val="0"/>
      <w:marTop w:val="0"/>
      <w:marBottom w:val="0"/>
      <w:divBdr>
        <w:top w:val="none" w:sz="0" w:space="0" w:color="auto"/>
        <w:left w:val="none" w:sz="0" w:space="0" w:color="auto"/>
        <w:bottom w:val="none" w:sz="0" w:space="0" w:color="auto"/>
        <w:right w:val="none" w:sz="0" w:space="0" w:color="auto"/>
      </w:divBdr>
    </w:div>
    <w:div w:id="1274629556">
      <w:bodyDiv w:val="1"/>
      <w:marLeft w:val="0"/>
      <w:marRight w:val="0"/>
      <w:marTop w:val="0"/>
      <w:marBottom w:val="0"/>
      <w:divBdr>
        <w:top w:val="none" w:sz="0" w:space="0" w:color="auto"/>
        <w:left w:val="none" w:sz="0" w:space="0" w:color="auto"/>
        <w:bottom w:val="none" w:sz="0" w:space="0" w:color="auto"/>
        <w:right w:val="none" w:sz="0" w:space="0" w:color="auto"/>
      </w:divBdr>
    </w:div>
    <w:div w:id="1637447465">
      <w:bodyDiv w:val="1"/>
      <w:marLeft w:val="0"/>
      <w:marRight w:val="0"/>
      <w:marTop w:val="0"/>
      <w:marBottom w:val="0"/>
      <w:divBdr>
        <w:top w:val="none" w:sz="0" w:space="0" w:color="auto"/>
        <w:left w:val="none" w:sz="0" w:space="0" w:color="auto"/>
        <w:bottom w:val="none" w:sz="0" w:space="0" w:color="auto"/>
        <w:right w:val="none" w:sz="0" w:space="0" w:color="auto"/>
      </w:divBdr>
    </w:div>
    <w:div w:id="1852379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fxsjy/jieb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C363B1-05B9-4C98-BE33-7FA95CD0FE73}" type="doc">
      <dgm:prSet loTypeId="urn:microsoft.com/office/officeart/2005/8/layout/cycle7" loCatId="cycle" qsTypeId="urn:microsoft.com/office/officeart/2005/8/quickstyle/simple1" qsCatId="simple" csTypeId="urn:microsoft.com/office/officeart/2005/8/colors/accent0_1" csCatId="mainScheme" phldr="1"/>
      <dgm:spPr/>
      <dgm:t>
        <a:bodyPr/>
        <a:lstStyle/>
        <a:p>
          <a:endParaRPr lang="zh-CN" altLang="en-US"/>
        </a:p>
      </dgm:t>
    </dgm:pt>
    <dgm:pt modelId="{62DFDC6C-7B1B-431D-9F66-BD7C4B53518D}">
      <dgm:prSet phldrT="[文本]"/>
      <dgm:spPr/>
      <dgm:t>
        <a:bodyPr/>
        <a:lstStyle/>
        <a:p>
          <a:r>
            <a:rPr lang="zh-CN" altLang="en-US"/>
            <a:t>用户</a:t>
          </a:r>
        </a:p>
      </dgm:t>
    </dgm:pt>
    <dgm:pt modelId="{245C5DE1-C8B3-4BD3-B6CC-0D4FF64EE149}" type="parTrans" cxnId="{BA475C67-11CF-49C6-88E2-356C25A94531}">
      <dgm:prSet/>
      <dgm:spPr/>
      <dgm:t>
        <a:bodyPr/>
        <a:lstStyle/>
        <a:p>
          <a:endParaRPr lang="zh-CN" altLang="en-US"/>
        </a:p>
      </dgm:t>
    </dgm:pt>
    <dgm:pt modelId="{88AA6F27-41B6-4056-A257-9120D4372C56}" type="sibTrans" cxnId="{BA475C67-11CF-49C6-88E2-356C25A94531}">
      <dgm:prSet/>
      <dgm:spPr/>
      <dgm:t>
        <a:bodyPr/>
        <a:lstStyle/>
        <a:p>
          <a:endParaRPr lang="zh-CN" altLang="en-US"/>
        </a:p>
      </dgm:t>
    </dgm:pt>
    <dgm:pt modelId="{C6CAEADE-7919-43EE-8EEB-B4F9B2DEEE1C}">
      <dgm:prSet phldrT="[文本]"/>
      <dgm:spPr/>
      <dgm:t>
        <a:bodyPr/>
        <a:lstStyle/>
        <a:p>
          <a:r>
            <a:rPr lang="zh-CN" altLang="en-US"/>
            <a:t>关键词</a:t>
          </a:r>
        </a:p>
      </dgm:t>
    </dgm:pt>
    <dgm:pt modelId="{068616E6-6A60-4AE0-A81D-D2D173048D57}" type="parTrans" cxnId="{5DA6A541-45BA-4D16-A6B5-B4B1B4390969}">
      <dgm:prSet/>
      <dgm:spPr/>
      <dgm:t>
        <a:bodyPr/>
        <a:lstStyle/>
        <a:p>
          <a:endParaRPr lang="zh-CN" altLang="en-US"/>
        </a:p>
      </dgm:t>
    </dgm:pt>
    <dgm:pt modelId="{C221706F-CDC3-47FF-B3C1-CDC721EC1F0D}" type="sibTrans" cxnId="{5DA6A541-45BA-4D16-A6B5-B4B1B4390969}">
      <dgm:prSet/>
      <dgm:spPr/>
      <dgm:t>
        <a:bodyPr/>
        <a:lstStyle/>
        <a:p>
          <a:endParaRPr lang="zh-CN" altLang="en-US"/>
        </a:p>
      </dgm:t>
    </dgm:pt>
    <dgm:pt modelId="{AF8164D0-0DFE-4DEF-8A5B-C5AD14057EC4}">
      <dgm:prSet phldrT="[文本]"/>
      <dgm:spPr/>
      <dgm:t>
        <a:bodyPr/>
        <a:lstStyle/>
        <a:p>
          <a:r>
            <a:rPr lang="zh-CN" altLang="en-US"/>
            <a:t>文献</a:t>
          </a:r>
        </a:p>
      </dgm:t>
    </dgm:pt>
    <dgm:pt modelId="{B17BA2FF-35DA-458B-8AB2-ABF4BA25047B}" type="parTrans" cxnId="{61D4F91A-9A6A-48AD-B73B-B817106647C9}">
      <dgm:prSet/>
      <dgm:spPr/>
      <dgm:t>
        <a:bodyPr/>
        <a:lstStyle/>
        <a:p>
          <a:endParaRPr lang="zh-CN" altLang="en-US"/>
        </a:p>
      </dgm:t>
    </dgm:pt>
    <dgm:pt modelId="{0E33C82B-F7DB-4315-B399-94EEF413FC85}" type="sibTrans" cxnId="{61D4F91A-9A6A-48AD-B73B-B817106647C9}">
      <dgm:prSet/>
      <dgm:spPr/>
      <dgm:t>
        <a:bodyPr/>
        <a:lstStyle/>
        <a:p>
          <a:endParaRPr lang="zh-CN" altLang="en-US"/>
        </a:p>
      </dgm:t>
    </dgm:pt>
    <dgm:pt modelId="{21111910-89AC-4A28-B7FD-01D6DA8D6D1E}" type="pres">
      <dgm:prSet presAssocID="{73C363B1-05B9-4C98-BE33-7FA95CD0FE73}" presName="Name0" presStyleCnt="0">
        <dgm:presLayoutVars>
          <dgm:dir/>
          <dgm:resizeHandles val="exact"/>
        </dgm:presLayoutVars>
      </dgm:prSet>
      <dgm:spPr/>
    </dgm:pt>
    <dgm:pt modelId="{814C27BE-A457-4345-AC2D-35BF1ADDAB6F}" type="pres">
      <dgm:prSet presAssocID="{62DFDC6C-7B1B-431D-9F66-BD7C4B53518D}" presName="node" presStyleLbl="node1" presStyleIdx="0" presStyleCnt="3">
        <dgm:presLayoutVars>
          <dgm:bulletEnabled val="1"/>
        </dgm:presLayoutVars>
      </dgm:prSet>
      <dgm:spPr/>
    </dgm:pt>
    <dgm:pt modelId="{D65450BB-B870-42CD-8512-C8A1CB5D7B15}" type="pres">
      <dgm:prSet presAssocID="{88AA6F27-41B6-4056-A257-9120D4372C56}" presName="sibTrans" presStyleLbl="sibTrans2D1" presStyleIdx="0" presStyleCnt="3" custLinFactNeighborX="14716" custLinFactNeighborY="62470"/>
      <dgm:spPr/>
    </dgm:pt>
    <dgm:pt modelId="{7AEA87E6-3FAA-49D8-976A-5B51D684EF3A}" type="pres">
      <dgm:prSet presAssocID="{88AA6F27-41B6-4056-A257-9120D4372C56}" presName="connectorText" presStyleLbl="sibTrans2D1" presStyleIdx="0" presStyleCnt="3"/>
      <dgm:spPr/>
    </dgm:pt>
    <dgm:pt modelId="{04096C08-4C0F-4532-A978-59FE1FF98144}" type="pres">
      <dgm:prSet presAssocID="{C6CAEADE-7919-43EE-8EEB-B4F9B2DEEE1C}" presName="node" presStyleLbl="node1" presStyleIdx="1" presStyleCnt="3">
        <dgm:presLayoutVars>
          <dgm:bulletEnabled val="1"/>
        </dgm:presLayoutVars>
      </dgm:prSet>
      <dgm:spPr/>
    </dgm:pt>
    <dgm:pt modelId="{6C120CC8-4349-4CE9-8DDB-6641B7B876F0}" type="pres">
      <dgm:prSet presAssocID="{C221706F-CDC3-47FF-B3C1-CDC721EC1F0D}" presName="sibTrans" presStyleLbl="sibTrans2D1" presStyleIdx="1" presStyleCnt="3"/>
      <dgm:spPr/>
    </dgm:pt>
    <dgm:pt modelId="{D759CAAC-0A9C-4CAD-A428-5E7D4F3BA858}" type="pres">
      <dgm:prSet presAssocID="{C221706F-CDC3-47FF-B3C1-CDC721EC1F0D}" presName="connectorText" presStyleLbl="sibTrans2D1" presStyleIdx="1" presStyleCnt="3"/>
      <dgm:spPr/>
    </dgm:pt>
    <dgm:pt modelId="{78055CFF-197C-4E3B-8178-EC85FCE742F3}" type="pres">
      <dgm:prSet presAssocID="{AF8164D0-0DFE-4DEF-8A5B-C5AD14057EC4}" presName="node" presStyleLbl="node1" presStyleIdx="2" presStyleCnt="3">
        <dgm:presLayoutVars>
          <dgm:bulletEnabled val="1"/>
        </dgm:presLayoutVars>
      </dgm:prSet>
      <dgm:spPr/>
    </dgm:pt>
    <dgm:pt modelId="{8D3DEF7A-FEC0-41D9-BCC7-DEE078AADF76}" type="pres">
      <dgm:prSet presAssocID="{0E33C82B-F7DB-4315-B399-94EEF413FC85}" presName="sibTrans" presStyleLbl="sibTrans2D1" presStyleIdx="2" presStyleCnt="3" custLinFactNeighborY="-12494"/>
      <dgm:spPr/>
    </dgm:pt>
    <dgm:pt modelId="{4CEA7B2A-1CD7-4568-8E29-053A3CEB5880}" type="pres">
      <dgm:prSet presAssocID="{0E33C82B-F7DB-4315-B399-94EEF413FC85}" presName="connectorText" presStyleLbl="sibTrans2D1" presStyleIdx="2" presStyleCnt="3"/>
      <dgm:spPr/>
    </dgm:pt>
  </dgm:ptLst>
  <dgm:cxnLst>
    <dgm:cxn modelId="{12CA5401-2848-4DCE-8646-CEE85C23E937}" type="presOf" srcId="{C6CAEADE-7919-43EE-8EEB-B4F9B2DEEE1C}" destId="{04096C08-4C0F-4532-A978-59FE1FF98144}" srcOrd="0" destOrd="0" presId="urn:microsoft.com/office/officeart/2005/8/layout/cycle7"/>
    <dgm:cxn modelId="{6C8D2A16-2617-4A59-BF6C-1D8E91AAE7F7}" type="presOf" srcId="{88AA6F27-41B6-4056-A257-9120D4372C56}" destId="{7AEA87E6-3FAA-49D8-976A-5B51D684EF3A}" srcOrd="1" destOrd="0" presId="urn:microsoft.com/office/officeart/2005/8/layout/cycle7"/>
    <dgm:cxn modelId="{61D4F91A-9A6A-48AD-B73B-B817106647C9}" srcId="{73C363B1-05B9-4C98-BE33-7FA95CD0FE73}" destId="{AF8164D0-0DFE-4DEF-8A5B-C5AD14057EC4}" srcOrd="2" destOrd="0" parTransId="{B17BA2FF-35DA-458B-8AB2-ABF4BA25047B}" sibTransId="{0E33C82B-F7DB-4315-B399-94EEF413FC85}"/>
    <dgm:cxn modelId="{CE73B031-46DF-499A-ACF9-0FFB892888E4}" type="presOf" srcId="{AF8164D0-0DFE-4DEF-8A5B-C5AD14057EC4}" destId="{78055CFF-197C-4E3B-8178-EC85FCE742F3}" srcOrd="0" destOrd="0" presId="urn:microsoft.com/office/officeart/2005/8/layout/cycle7"/>
    <dgm:cxn modelId="{8D3AFC5E-841C-4A89-9682-D8123105DB6A}" type="presOf" srcId="{73C363B1-05B9-4C98-BE33-7FA95CD0FE73}" destId="{21111910-89AC-4A28-B7FD-01D6DA8D6D1E}" srcOrd="0" destOrd="0" presId="urn:microsoft.com/office/officeart/2005/8/layout/cycle7"/>
    <dgm:cxn modelId="{5DA6A541-45BA-4D16-A6B5-B4B1B4390969}" srcId="{73C363B1-05B9-4C98-BE33-7FA95CD0FE73}" destId="{C6CAEADE-7919-43EE-8EEB-B4F9B2DEEE1C}" srcOrd="1" destOrd="0" parTransId="{068616E6-6A60-4AE0-A81D-D2D173048D57}" sibTransId="{C221706F-CDC3-47FF-B3C1-CDC721EC1F0D}"/>
    <dgm:cxn modelId="{BA475C67-11CF-49C6-88E2-356C25A94531}" srcId="{73C363B1-05B9-4C98-BE33-7FA95CD0FE73}" destId="{62DFDC6C-7B1B-431D-9F66-BD7C4B53518D}" srcOrd="0" destOrd="0" parTransId="{245C5DE1-C8B3-4BD3-B6CC-0D4FF64EE149}" sibTransId="{88AA6F27-41B6-4056-A257-9120D4372C56}"/>
    <dgm:cxn modelId="{A9CCCB78-73B7-443C-AED4-C6510E00E653}" type="presOf" srcId="{0E33C82B-F7DB-4315-B399-94EEF413FC85}" destId="{8D3DEF7A-FEC0-41D9-BCC7-DEE078AADF76}" srcOrd="0" destOrd="0" presId="urn:microsoft.com/office/officeart/2005/8/layout/cycle7"/>
    <dgm:cxn modelId="{4DA2898D-AD2D-4FCF-BBBA-8ED06D7272D5}" type="presOf" srcId="{88AA6F27-41B6-4056-A257-9120D4372C56}" destId="{D65450BB-B870-42CD-8512-C8A1CB5D7B15}" srcOrd="0" destOrd="0" presId="urn:microsoft.com/office/officeart/2005/8/layout/cycle7"/>
    <dgm:cxn modelId="{CC54ED92-5B09-4211-AE9F-8A98E72784FF}" type="presOf" srcId="{62DFDC6C-7B1B-431D-9F66-BD7C4B53518D}" destId="{814C27BE-A457-4345-AC2D-35BF1ADDAB6F}" srcOrd="0" destOrd="0" presId="urn:microsoft.com/office/officeart/2005/8/layout/cycle7"/>
    <dgm:cxn modelId="{48FF07A3-87BF-44A5-BD68-6444AE80625A}" type="presOf" srcId="{0E33C82B-F7DB-4315-B399-94EEF413FC85}" destId="{4CEA7B2A-1CD7-4568-8E29-053A3CEB5880}" srcOrd="1" destOrd="0" presId="urn:microsoft.com/office/officeart/2005/8/layout/cycle7"/>
    <dgm:cxn modelId="{116A7BD6-1A89-4B82-8102-3F1D324F6C81}" type="presOf" srcId="{C221706F-CDC3-47FF-B3C1-CDC721EC1F0D}" destId="{D759CAAC-0A9C-4CAD-A428-5E7D4F3BA858}" srcOrd="1" destOrd="0" presId="urn:microsoft.com/office/officeart/2005/8/layout/cycle7"/>
    <dgm:cxn modelId="{891309D8-952B-473D-92AD-82BFD88AE969}" type="presOf" srcId="{C221706F-CDC3-47FF-B3C1-CDC721EC1F0D}" destId="{6C120CC8-4349-4CE9-8DDB-6641B7B876F0}" srcOrd="0" destOrd="0" presId="urn:microsoft.com/office/officeart/2005/8/layout/cycle7"/>
    <dgm:cxn modelId="{759675C1-1CE5-41D0-9A9B-34B3681DEF07}" type="presParOf" srcId="{21111910-89AC-4A28-B7FD-01D6DA8D6D1E}" destId="{814C27BE-A457-4345-AC2D-35BF1ADDAB6F}" srcOrd="0" destOrd="0" presId="urn:microsoft.com/office/officeart/2005/8/layout/cycle7"/>
    <dgm:cxn modelId="{7ED9B43F-2443-49FE-A481-2FB1009CCF1F}" type="presParOf" srcId="{21111910-89AC-4A28-B7FD-01D6DA8D6D1E}" destId="{D65450BB-B870-42CD-8512-C8A1CB5D7B15}" srcOrd="1" destOrd="0" presId="urn:microsoft.com/office/officeart/2005/8/layout/cycle7"/>
    <dgm:cxn modelId="{22C661C3-FD7C-45F8-A84B-3B2CFF38CC28}" type="presParOf" srcId="{D65450BB-B870-42CD-8512-C8A1CB5D7B15}" destId="{7AEA87E6-3FAA-49D8-976A-5B51D684EF3A}" srcOrd="0" destOrd="0" presId="urn:microsoft.com/office/officeart/2005/8/layout/cycle7"/>
    <dgm:cxn modelId="{12B5C1FA-85CC-4572-8F61-F12D90AD3EE5}" type="presParOf" srcId="{21111910-89AC-4A28-B7FD-01D6DA8D6D1E}" destId="{04096C08-4C0F-4532-A978-59FE1FF98144}" srcOrd="2" destOrd="0" presId="urn:microsoft.com/office/officeart/2005/8/layout/cycle7"/>
    <dgm:cxn modelId="{1D6C3465-4552-405A-898A-B2AB5E0F2B1E}" type="presParOf" srcId="{21111910-89AC-4A28-B7FD-01D6DA8D6D1E}" destId="{6C120CC8-4349-4CE9-8DDB-6641B7B876F0}" srcOrd="3" destOrd="0" presId="urn:microsoft.com/office/officeart/2005/8/layout/cycle7"/>
    <dgm:cxn modelId="{3756054F-C20F-4E18-B402-57D7B9510123}" type="presParOf" srcId="{6C120CC8-4349-4CE9-8DDB-6641B7B876F0}" destId="{D759CAAC-0A9C-4CAD-A428-5E7D4F3BA858}" srcOrd="0" destOrd="0" presId="urn:microsoft.com/office/officeart/2005/8/layout/cycle7"/>
    <dgm:cxn modelId="{309E680D-4097-4445-98DF-C1E19E072B5A}" type="presParOf" srcId="{21111910-89AC-4A28-B7FD-01D6DA8D6D1E}" destId="{78055CFF-197C-4E3B-8178-EC85FCE742F3}" srcOrd="4" destOrd="0" presId="urn:microsoft.com/office/officeart/2005/8/layout/cycle7"/>
    <dgm:cxn modelId="{C6A969E7-D6DE-44BF-AA17-E4818347ED0F}" type="presParOf" srcId="{21111910-89AC-4A28-B7FD-01D6DA8D6D1E}" destId="{8D3DEF7A-FEC0-41D9-BCC7-DEE078AADF76}" srcOrd="5" destOrd="0" presId="urn:microsoft.com/office/officeart/2005/8/layout/cycle7"/>
    <dgm:cxn modelId="{00C1378C-82CD-4202-9A67-B0A2F5A5C5D0}" type="presParOf" srcId="{8D3DEF7A-FEC0-41D9-BCC7-DEE078AADF76}" destId="{4CEA7B2A-1CD7-4568-8E29-053A3CEB5880}"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C27BE-A457-4345-AC2D-35BF1ADDAB6F}">
      <dsp:nvSpPr>
        <dsp:cNvPr id="0" name=""/>
        <dsp:cNvSpPr/>
      </dsp:nvSpPr>
      <dsp:spPr>
        <a:xfrm>
          <a:off x="1209805" y="248"/>
          <a:ext cx="696969" cy="34848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用户</a:t>
          </a:r>
        </a:p>
      </dsp:txBody>
      <dsp:txXfrm>
        <a:off x="1220012" y="10455"/>
        <a:ext cx="676555" cy="328070"/>
      </dsp:txXfrm>
    </dsp:sp>
    <dsp:sp modelId="{D65450BB-B870-42CD-8512-C8A1CB5D7B15}">
      <dsp:nvSpPr>
        <dsp:cNvPr id="0" name=""/>
        <dsp:cNvSpPr/>
      </dsp:nvSpPr>
      <dsp:spPr>
        <a:xfrm rot="3600000">
          <a:off x="1717911" y="687674"/>
          <a:ext cx="362442" cy="121969"/>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4502" y="712068"/>
        <a:ext cx="289260" cy="73181"/>
      </dsp:txXfrm>
    </dsp:sp>
    <dsp:sp modelId="{04096C08-4C0F-4532-A978-59FE1FF98144}">
      <dsp:nvSpPr>
        <dsp:cNvPr id="0" name=""/>
        <dsp:cNvSpPr/>
      </dsp:nvSpPr>
      <dsp:spPr>
        <a:xfrm>
          <a:off x="1784816" y="996196"/>
          <a:ext cx="696969" cy="34848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关键词</a:t>
          </a:r>
        </a:p>
      </dsp:txBody>
      <dsp:txXfrm>
        <a:off x="1795023" y="1006403"/>
        <a:ext cx="676555" cy="328070"/>
      </dsp:txXfrm>
    </dsp:sp>
    <dsp:sp modelId="{6C120CC8-4349-4CE9-8DDB-6641B7B876F0}">
      <dsp:nvSpPr>
        <dsp:cNvPr id="0" name=""/>
        <dsp:cNvSpPr/>
      </dsp:nvSpPr>
      <dsp:spPr>
        <a:xfrm rot="10800000">
          <a:off x="1377068" y="1109454"/>
          <a:ext cx="362442" cy="121969"/>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413659" y="1133848"/>
        <a:ext cx="289260" cy="73181"/>
      </dsp:txXfrm>
    </dsp:sp>
    <dsp:sp modelId="{78055CFF-197C-4E3B-8178-EC85FCE742F3}">
      <dsp:nvSpPr>
        <dsp:cNvPr id="0" name=""/>
        <dsp:cNvSpPr/>
      </dsp:nvSpPr>
      <dsp:spPr>
        <a:xfrm>
          <a:off x="634794" y="996196"/>
          <a:ext cx="696969" cy="34848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文献</a:t>
          </a:r>
        </a:p>
      </dsp:txBody>
      <dsp:txXfrm>
        <a:off x="645001" y="1006403"/>
        <a:ext cx="676555" cy="328070"/>
      </dsp:txXfrm>
    </dsp:sp>
    <dsp:sp modelId="{8D3DEF7A-FEC0-41D9-BCC7-DEE078AADF76}">
      <dsp:nvSpPr>
        <dsp:cNvPr id="0" name=""/>
        <dsp:cNvSpPr/>
      </dsp:nvSpPr>
      <dsp:spPr>
        <a:xfrm rot="18000000">
          <a:off x="1089563" y="596241"/>
          <a:ext cx="362442" cy="121969"/>
        </a:xfrm>
        <a:prstGeom prst="lef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126154" y="620635"/>
        <a:ext cx="289260" cy="73181"/>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110B-B8E5-4A1B-9CB5-0C4D97CF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Xiaofeng</dc:creator>
  <cp:keywords/>
  <dc:description/>
  <cp:lastModifiedBy>dian</cp:lastModifiedBy>
  <cp:revision>2</cp:revision>
  <dcterms:created xsi:type="dcterms:W3CDTF">2021-10-04T07:39:00Z</dcterms:created>
  <dcterms:modified xsi:type="dcterms:W3CDTF">2021-10-04T07:39:00Z</dcterms:modified>
</cp:coreProperties>
</file>